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B5" w:rsidRPr="005307B5" w:rsidRDefault="005307B5" w:rsidP="005307B5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5307B5">
        <w:rPr>
          <w:rFonts w:ascii="微软雅黑" w:eastAsia="微软雅黑" w:hAnsi="微软雅黑" w:cs="宋体" w:hint="eastAsia"/>
          <w:color w:val="333333"/>
          <w:kern w:val="36"/>
          <w:sz w:val="36"/>
        </w:rPr>
        <w:t>win7系统在打开excel文件时提示“在输送命令到应用程序的过程中出现错误”</w:t>
      </w:r>
      <w:r w:rsidRPr="005307B5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 </w:t>
      </w:r>
      <w:r w:rsidRPr="005307B5">
        <w:rPr>
          <w:rFonts w:ascii="微软雅黑" w:eastAsia="微软雅黑" w:hAnsi="微软雅黑" w:cs="宋体" w:hint="eastAsia"/>
          <w:color w:val="EE5E0F"/>
          <w:kern w:val="36"/>
        </w:rPr>
        <w:t>40</w:t>
      </w:r>
    </w:p>
    <w:p w:rsidR="005307B5" w:rsidRPr="005307B5" w:rsidRDefault="005307B5" w:rsidP="005307B5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307B5">
        <w:rPr>
          <w:rFonts w:ascii="微软雅黑" w:eastAsia="微软雅黑" w:hAnsi="微软雅黑" w:cs="宋体" w:hint="eastAsia"/>
          <w:color w:val="333333"/>
          <w:kern w:val="0"/>
        </w:rPr>
        <w:t>win7系统在打开excel文件时提示“在输送命令到应用程序的过程中出现错误”，如何解决？ 现在只能打开excel软件，然后通过“打开”打开我想看的文档，直接双击文件就打不开，会报错，提示“在输送命令到应用程序的过程中出现错误”。 我已尝试过重新安装Office...</w:t>
      </w:r>
      <w:hyperlink r:id="rId4" w:history="1">
        <w:r w:rsidRPr="005307B5">
          <w:rPr>
            <w:rFonts w:ascii="微软雅黑" w:eastAsia="微软雅黑" w:hAnsi="微软雅黑" w:cs="宋体" w:hint="eastAsia"/>
            <w:color w:val="333333"/>
            <w:kern w:val="0"/>
            <w:sz w:val="18"/>
            <w:u w:val="single"/>
          </w:rPr>
          <w:t>展开</w:t>
        </w:r>
      </w:hyperlink>
    </w:p>
    <w:p w:rsidR="005307B5" w:rsidRPr="005307B5" w:rsidRDefault="005307B5" w:rsidP="005307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我不想重装系统，求大侠出现啊~~！</w:t>
      </w:r>
    </w:p>
    <w:p w:rsidR="005307B5" w:rsidRPr="005307B5" w:rsidRDefault="005307B5" w:rsidP="005307B5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hyperlink r:id="rId5" w:tgtFrame="_blank" w:history="1">
        <w:r w:rsidRPr="005307B5">
          <w:rPr>
            <w:rFonts w:ascii="微软雅黑" w:eastAsia="微软雅黑" w:hAnsi="微软雅黑" w:cs="宋体" w:hint="eastAsia"/>
            <w:color w:val="9EADB6"/>
            <w:kern w:val="0"/>
            <w:sz w:val="18"/>
            <w:u w:val="single"/>
          </w:rPr>
          <w:t>my_best_micky</w:t>
        </w:r>
      </w:hyperlink>
      <w:r w:rsidRPr="005307B5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  <w:r w:rsidRPr="005307B5">
        <w:rPr>
          <w:rFonts w:ascii="微软雅黑" w:eastAsia="微软雅黑" w:hAnsi="微软雅黑" w:cs="宋体" w:hint="eastAsia"/>
          <w:color w:val="E8ECEE"/>
          <w:kern w:val="0"/>
          <w:sz w:val="18"/>
        </w:rPr>
        <w:t>|</w:t>
      </w:r>
      <w:r w:rsidRPr="005307B5">
        <w:rPr>
          <w:rFonts w:ascii="微软雅黑" w:eastAsia="微软雅黑" w:hAnsi="微软雅黑" w:cs="宋体" w:hint="eastAsia"/>
          <w:color w:val="9EADB6"/>
          <w:kern w:val="0"/>
          <w:sz w:val="18"/>
        </w:rPr>
        <w:t> 浏览 4687 次</w:t>
      </w:r>
      <w:r w:rsidRPr="005307B5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  <w:ins w:id="0" w:author="Unknown">
        <w:r w:rsidRPr="005307B5">
          <w:rPr>
            <w:rFonts w:ascii="微软雅黑" w:eastAsia="微软雅黑" w:hAnsi="微软雅黑" w:cs="宋体" w:hint="eastAsia"/>
            <w:color w:val="E8ECEE"/>
            <w:kern w:val="0"/>
            <w:sz w:val="18"/>
          </w:rPr>
          <w:t>|</w:t>
        </w:r>
        <w:r w:rsidRPr="005307B5">
          <w:rPr>
            <w:rFonts w:ascii="微软雅黑" w:eastAsia="微软雅黑" w:hAnsi="微软雅黑" w:cs="宋体" w:hint="eastAsia"/>
            <w:color w:val="333333"/>
            <w:kern w:val="0"/>
            <w:sz w:val="18"/>
          </w:rPr>
          <w:t>举报</w:t>
        </w:r>
      </w:ins>
    </w:p>
    <w:p w:rsidR="005307B5" w:rsidRPr="005307B5" w:rsidRDefault="005307B5" w:rsidP="005307B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307B5">
        <w:rPr>
          <w:rFonts w:ascii="微软雅黑" w:eastAsia="微软雅黑" w:hAnsi="微软雅黑" w:cs="宋体" w:hint="eastAsia"/>
          <w:color w:val="35B558"/>
          <w:kern w:val="0"/>
        </w:rPr>
        <w:t>我有更好的答案</w:t>
      </w:r>
    </w:p>
    <w:p w:rsidR="005307B5" w:rsidRPr="005307B5" w:rsidRDefault="005307B5" w:rsidP="005307B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307B5">
        <w:rPr>
          <w:rFonts w:ascii="微软雅黑" w:eastAsia="微软雅黑" w:hAnsi="微软雅黑" w:cs="宋体" w:hint="eastAsia"/>
          <w:color w:val="A4B4BB"/>
          <w:kern w:val="0"/>
          <w:sz w:val="18"/>
        </w:rPr>
        <w:t>推荐于2016-08-27 06:49:24</w:t>
      </w:r>
    </w:p>
    <w:p w:rsidR="005307B5" w:rsidRPr="005307B5" w:rsidRDefault="005307B5" w:rsidP="005307B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307B5">
        <w:rPr>
          <w:rFonts w:ascii="微软雅黑" w:eastAsia="微软雅黑" w:hAnsi="微软雅黑" w:cs="宋体" w:hint="eastAsia"/>
          <w:color w:val="35B558"/>
          <w:kern w:val="0"/>
          <w:sz w:val="33"/>
        </w:rPr>
        <w:t>最佳答案</w:t>
      </w:r>
    </w:p>
    <w:p w:rsidR="005307B5" w:rsidRPr="005307B5" w:rsidRDefault="005307B5" w:rsidP="005307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第一种情况：也就是屏蔽</w:t>
      </w:r>
      <w:hyperlink r:id="rId6" w:tgtFrame="_blank" w:history="1">
        <w:r w:rsidRPr="005307B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DDE</w:t>
        </w:r>
      </w:hyperlink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的解决方案，这是大多数人都是这种情况。</w:t>
      </w:r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解决办法：excel选项—高级—最下面的常规—去掉“忽略使用</w:t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"https://www.baidu.com/s?wd=%E5%8A%A8%E6%80%81%E6%95%B0%E6%8D%AE%E4%BA%A4%E6%8D%A2&amp;tn=44039180_cpr&amp;fenlei=mv6quAkxTZn0IZRqIHckPjm4nH00T1Y3uA7BmH6zPW61nWTzuhu90ZwV5Hcvrjm3rH6sPfKWUMw85HfYnjn4nH6sgvPsT6KdThsqpZwYTjCEQLGCpyw9Uz4Bmy-bIi4WUvYETgN-TLwGUv3En10sPWnkP10Y" \t "_blank" </w:instrText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5307B5">
        <w:rPr>
          <w:rFonts w:ascii="微软雅黑" w:eastAsia="微软雅黑" w:hAnsi="微软雅黑" w:cs="宋体" w:hint="eastAsia"/>
          <w:color w:val="3F88BF"/>
          <w:kern w:val="0"/>
          <w:sz w:val="24"/>
          <w:szCs w:val="24"/>
          <w:u w:val="single"/>
        </w:rPr>
        <w:t>动态数据交换</w:t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hyperlink r:id="rId7" w:tgtFrame="_blank" w:history="1">
        <w:r w:rsidRPr="005307B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DDE</w:t>
        </w:r>
      </w:hyperlink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）的其他应用程序”前面的勾，就可以解决。</w:t>
      </w:r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第二种情况：是因为安装了VS2008 2010后导致的，所以这种情况用屏蔽</w:t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"https://www.baidu.com/s?wd=DDE&amp;tn=44039180_cpr&amp;fenlei=mv6quAkxTZn0IZRqIHckPjm4nH00T1Y3uA7BmH6zPW61nWTzuhu90ZwV5Hcvrjm3rH6sPfKWUMw85HfYnjn4nH6sgvPsT6KdThsqpZwYTjCEQLGCpyw9Uz4Bmy-bIi4WUvYETgN-TLwGUv3En10sPWnkP10Y" \t "_blank" </w:instrText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5307B5">
        <w:rPr>
          <w:rFonts w:ascii="微软雅黑" w:eastAsia="微软雅黑" w:hAnsi="微软雅黑" w:cs="宋体" w:hint="eastAsia"/>
          <w:color w:val="3F88BF"/>
          <w:kern w:val="0"/>
          <w:sz w:val="24"/>
          <w:szCs w:val="24"/>
          <w:u w:val="single"/>
        </w:rPr>
        <w:t>DDE</w:t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的方案是解决不了的。</w:t>
      </w:r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解决办法：excel选项—</w:t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"https://www.baidu.com/s?wd=%E5%8A%A0%E8%BD%BD%E9%A1%B9&amp;tn=44039180_cpr&amp;fenlei=mv6quAkxTZn0IZRqIHckPjm4nH00T1Y3uA7BmH6zPW61nWTzuhu90ZwV5Hcvrjm3rH6sPfKWUMw85HfYnjn4nH6sgvPsT6KdThsqpZwYTjCEQLGCpyw9Uz4Bmy-bIi4WUvYETgN-TLwGUv3En10sPWnkP10Y" \t "_blank" </w:instrText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5307B5">
        <w:rPr>
          <w:rFonts w:ascii="微软雅黑" w:eastAsia="微软雅黑" w:hAnsi="微软雅黑" w:cs="宋体" w:hint="eastAsia"/>
          <w:color w:val="3F88BF"/>
          <w:kern w:val="0"/>
          <w:sz w:val="24"/>
          <w:szCs w:val="24"/>
          <w:u w:val="single"/>
        </w:rPr>
        <w:t>加载项</w:t>
      </w:r>
      <w:r w:rsidRPr="00530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—在最下面【管理】那里选择—</w:t>
      </w:r>
      <w:hyperlink r:id="rId8" w:tgtFrame="_blank" w:history="1">
        <w:r w:rsidRPr="005307B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COM</w:t>
        </w:r>
      </w:hyperlink>
      <w:hyperlink r:id="rId9" w:tgtFrame="_blank" w:history="1">
        <w:r w:rsidRPr="005307B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加载项</w:t>
        </w:r>
      </w:hyperlink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—点击转到—在弹出来的窗口中只需要选择两项：Chinese Translation </w:t>
      </w:r>
      <w:proofErr w:type="spellStart"/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Addin</w:t>
      </w:r>
      <w:proofErr w:type="spellEnd"/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和</w:t>
      </w:r>
      <w:proofErr w:type="spellStart"/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OfficeSpecial</w:t>
      </w:r>
      <w:proofErr w:type="spellEnd"/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hyperlink r:id="rId10" w:tgtFrame="_blank" w:history="1">
        <w:r w:rsidRPr="005307B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Symbol</w:t>
        </w:r>
      </w:hyperlink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Input Add—in  选择确定就可以解决了。提示：如果出现“不能修改</w:t>
      </w:r>
      <w:hyperlink r:id="rId11" w:tgtFrame="_blank" w:history="1">
        <w:r w:rsidRPr="005307B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加载项</w:t>
        </w:r>
      </w:hyperlink>
      <w:r w:rsidRPr="00530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”的提示，只需要关闭Excel，重新“以管理员身份运行”后即可修改。</w:t>
      </w:r>
    </w:p>
    <w:p w:rsidR="00C42D35" w:rsidRPr="005307B5" w:rsidRDefault="00C42D35"/>
    <w:sectPr w:rsidR="00C42D35" w:rsidRPr="005307B5" w:rsidSect="00C4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07B5"/>
    <w:rsid w:val="005307B5"/>
    <w:rsid w:val="00C4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D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07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7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5307B5"/>
  </w:style>
  <w:style w:type="character" w:styleId="a3">
    <w:name w:val="Emphasis"/>
    <w:basedOn w:val="a0"/>
    <w:uiPriority w:val="20"/>
    <w:qFormat/>
    <w:rsid w:val="005307B5"/>
    <w:rPr>
      <w:i/>
      <w:iCs/>
    </w:rPr>
  </w:style>
  <w:style w:type="character" w:customStyle="1" w:styleId="con">
    <w:name w:val="con"/>
    <w:basedOn w:val="a0"/>
    <w:rsid w:val="005307B5"/>
  </w:style>
  <w:style w:type="character" w:styleId="a4">
    <w:name w:val="Hyperlink"/>
    <w:basedOn w:val="a0"/>
    <w:uiPriority w:val="99"/>
    <w:semiHidden/>
    <w:unhideWhenUsed/>
    <w:rsid w:val="005307B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30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07B5"/>
    <w:rPr>
      <w:rFonts w:ascii="宋体" w:eastAsia="宋体" w:hAnsi="宋体" w:cs="宋体"/>
      <w:kern w:val="0"/>
      <w:sz w:val="24"/>
      <w:szCs w:val="24"/>
    </w:rPr>
  </w:style>
  <w:style w:type="character" w:customStyle="1" w:styleId="grid-r">
    <w:name w:val="grid-r"/>
    <w:basedOn w:val="a0"/>
    <w:rsid w:val="005307B5"/>
  </w:style>
  <w:style w:type="character" w:customStyle="1" w:styleId="f-pipe">
    <w:name w:val="f-pipe"/>
    <w:basedOn w:val="a0"/>
    <w:rsid w:val="005307B5"/>
  </w:style>
  <w:style w:type="character" w:customStyle="1" w:styleId="browse-times">
    <w:name w:val="browse-times"/>
    <w:basedOn w:val="a0"/>
    <w:rsid w:val="005307B5"/>
  </w:style>
  <w:style w:type="character" w:customStyle="1" w:styleId="mt-20">
    <w:name w:val="mt-20"/>
    <w:basedOn w:val="a0"/>
    <w:rsid w:val="005307B5"/>
  </w:style>
  <w:style w:type="character" w:customStyle="1" w:styleId="answer-title">
    <w:name w:val="answer-title"/>
    <w:basedOn w:val="a0"/>
    <w:rsid w:val="00530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74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1085807090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82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6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COM&amp;tn=44039180_cpr&amp;fenlei=mv6quAkxTZn0IZRqIHckPjm4nH00T1Y3uA7BmH6zPW61nWTzuhu90ZwV5Hcvrjm3rH6sPfKWUMw85HfYnjn4nH6sgvPsT6KdThsqpZwYTjCEQLGCpyw9Uz4Bmy-bIi4WUvYETgN-TLwGUv3En10sPWnkP10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DDE&amp;tn=44039180_cpr&amp;fenlei=mv6quAkxTZn0IZRqIHckPjm4nH00T1Y3uA7BmH6zPW61nWTzuhu90ZwV5Hcvrjm3rH6sPfKWUMw85HfYnjn4nH6sgvPsT6KdThsqpZwYTjCEQLGCpyw9Uz4Bmy-bIi4WUvYETgN-TLwGUv3En10sPWnkP10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DDE&amp;tn=44039180_cpr&amp;fenlei=mv6quAkxTZn0IZRqIHckPjm4nH00T1Y3uA7BmH6zPW61nWTzuhu90ZwV5Hcvrjm3rH6sPfKWUMw85HfYnjn4nH6sgvPsT6KdThsqpZwYTjCEQLGCpyw9Uz4Bmy-bIi4WUvYETgN-TLwGUv3En10sPWnkP10Y" TargetMode="External"/><Relationship Id="rId11" Type="http://schemas.openxmlformats.org/officeDocument/2006/relationships/hyperlink" Target="https://www.baidu.com/s?wd=%E5%8A%A0%E8%BD%BD%E9%A1%B9&amp;tn=44039180_cpr&amp;fenlei=mv6quAkxTZn0IZRqIHckPjm4nH00T1Y3uA7BmH6zPW61nWTzuhu90ZwV5Hcvrjm3rH6sPfKWUMw85HfYnjn4nH6sgvPsT6KdThsqpZwYTjCEQLGCpyw9Uz4Bmy-bIi4WUvYETgN-TLwGUv3En10sPWnkP10Y" TargetMode="External"/><Relationship Id="rId5" Type="http://schemas.openxmlformats.org/officeDocument/2006/relationships/hyperlink" Target="http://zhidao.baidu.com/usercenter?uid=3a884069236f25705e79fb00" TargetMode="External"/><Relationship Id="rId10" Type="http://schemas.openxmlformats.org/officeDocument/2006/relationships/hyperlink" Target="https://www.baidu.com/s?wd=Symbol&amp;tn=44039180_cpr&amp;fenlei=mv6quAkxTZn0IZRqIHckPjm4nH00T1Y3uA7BmH6zPW61nWTzuhu90ZwV5Hcvrjm3rH6sPfKWUMw85HfYnjn4nH6sgvPsT6KdThsqpZwYTjCEQLGCpyw9Uz4Bmy-bIi4WUvYETgN-TLwGUv3En10sPWnkP10Y" TargetMode="External"/><Relationship Id="rId4" Type="http://schemas.openxmlformats.org/officeDocument/2006/relationships/hyperlink" Target="javascript://" TargetMode="External"/><Relationship Id="rId9" Type="http://schemas.openxmlformats.org/officeDocument/2006/relationships/hyperlink" Target="https://www.baidu.com/s?wd=%E5%8A%A0%E8%BD%BD%E9%A1%B9&amp;tn=44039180_cpr&amp;fenlei=mv6quAkxTZn0IZRqIHckPjm4nH00T1Y3uA7BmH6zPW61nWTzuhu90ZwV5Hcvrjm3rH6sPfKWUMw85HfYnjn4nH6sgvPsT6KdThsqpZwYTjCEQLGCpyw9Uz4Bmy-bIi4WUvYETgN-TLwGUv3En10sPWnkP10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446</Words>
  <Characters>2548</Characters>
  <Application>Microsoft Office Word</Application>
  <DocSecurity>0</DocSecurity>
  <Lines>21</Lines>
  <Paragraphs>5</Paragraphs>
  <ScaleCrop>false</ScaleCrop>
  <Company>test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2017-11-18T08:34:00Z</dcterms:created>
  <dcterms:modified xsi:type="dcterms:W3CDTF">2017-11-18T08:36:00Z</dcterms:modified>
</cp:coreProperties>
</file>