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4" w:history="1">
        <w:r w:rsidRPr="00986CD5">
          <w:rPr>
            <w:rFonts w:ascii="Verdana" w:eastAsia="宋体" w:hAnsi="Verdana" w:cs="宋体"/>
            <w:color w:val="399AB2"/>
            <w:kern w:val="0"/>
            <w:sz w:val="18"/>
          </w:rPr>
          <w:t>MVC+LINQ+EF</w:t>
        </w:r>
        <w:r w:rsidRPr="00986CD5">
          <w:rPr>
            <w:rFonts w:ascii="Verdana" w:eastAsia="宋体" w:hAnsi="Verdana" w:cs="宋体"/>
            <w:color w:val="399AB2"/>
            <w:kern w:val="0"/>
            <w:sz w:val="18"/>
          </w:rPr>
          <w:t>实战（</w:t>
        </w:r>
        <w:r w:rsidRPr="00986CD5">
          <w:rPr>
            <w:rFonts w:ascii="Verdana" w:eastAsia="宋体" w:hAnsi="Verdana" w:cs="宋体"/>
            <w:color w:val="399AB2"/>
            <w:kern w:val="0"/>
            <w:sz w:val="18"/>
          </w:rPr>
          <w:t>.NET</w:t>
        </w:r>
        <w:r w:rsidRPr="00986CD5">
          <w:rPr>
            <w:rFonts w:ascii="Verdana" w:eastAsia="宋体" w:hAnsi="Verdana" w:cs="宋体"/>
            <w:color w:val="399AB2"/>
            <w:kern w:val="0"/>
            <w:sz w:val="18"/>
          </w:rPr>
          <w:t>平台）</w:t>
        </w:r>
      </w:hyperlink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86CD5">
        <w:rPr>
          <w:rFonts w:ascii="Verdana" w:eastAsia="宋体" w:hAnsi="Verdana" w:cs="宋体"/>
          <w:color w:val="333333"/>
          <w:kern w:val="0"/>
          <w:sz w:val="18"/>
          <w:szCs w:val="18"/>
        </w:rPr>
        <w:t>u010929604</w:t>
      </w:r>
      <w:r w:rsidRPr="00986CD5">
        <w:rPr>
          <w:rFonts w:ascii="Verdana" w:eastAsia="宋体" w:hAnsi="Verdana" w:cs="宋体"/>
          <w:color w:val="333333"/>
          <w:kern w:val="0"/>
          <w:sz w:val="18"/>
        </w:rPr>
        <w:t> 2015-1-19 8:18:48 </w:t>
      </w:r>
      <w:r w:rsidRPr="00986CD5">
        <w:rPr>
          <w:rFonts w:ascii="Verdana" w:eastAsia="宋体" w:hAnsi="Verdana" w:cs="宋体"/>
          <w:color w:val="333333"/>
          <w:kern w:val="0"/>
          <w:sz w:val="18"/>
        </w:rPr>
        <w:t>阅读</w:t>
      </w:r>
      <w:r w:rsidRPr="00986CD5">
        <w:rPr>
          <w:rFonts w:ascii="Verdana" w:eastAsia="宋体" w:hAnsi="Verdana" w:cs="宋体"/>
          <w:color w:val="333333"/>
          <w:kern w:val="0"/>
          <w:sz w:val="18"/>
        </w:rPr>
        <w:t>(3959) </w:t>
      </w:r>
      <w:hyperlink r:id="rId5" w:anchor="comments" w:history="1">
        <w:r w:rsidRPr="00986CD5">
          <w:rPr>
            <w:rFonts w:ascii="Verdana" w:eastAsia="宋体" w:hAnsi="Verdana" w:cs="宋体"/>
            <w:color w:val="399AB2"/>
            <w:kern w:val="0"/>
            <w:sz w:val="18"/>
          </w:rPr>
          <w:t>评论</w:t>
        </w:r>
      </w:hyperlink>
      <w:r w:rsidRPr="00986CD5">
        <w:rPr>
          <w:rFonts w:ascii="Verdana" w:eastAsia="宋体" w:hAnsi="Verdana" w:cs="宋体"/>
          <w:color w:val="333333"/>
          <w:kern w:val="0"/>
          <w:sz w:val="18"/>
        </w:rPr>
        <w:t>(0)</w:t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学习软件开发的重点是动手实践，只是站在河边学习动作要领和游泳理论，是永远学不会游泳的，你一定要下水试试。这次实例练习主要涉及了三个核心知识，一个是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MVC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框架，一个是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EntityFramework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，还有一个就是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Linq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。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3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第一步：新建项目，创建一个基于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MVC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的应用程序，如下图所示：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4" w:author="Unknown"/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FF0000"/>
          <w:kern w:val="0"/>
          <w:sz w:val="25"/>
          <w:szCs w:val="25"/>
        </w:rPr>
        <w:drawing>
          <wp:inline distT="0" distB="0" distL="0" distR="0">
            <wp:extent cx="2924175" cy="3217545"/>
            <wp:effectExtent l="19050" t="0" r="9525" b="0"/>
            <wp:docPr id="1" name="图片 1" descr="http://doc.okbase.net/picture/addon/2015/01/19/A081848427-12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okbase.net/picture/addon/2015/01/19/A081848427-12444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5" w:author="Unknown"/>
          <w:rFonts w:ascii="Verdana" w:eastAsia="宋体" w:hAnsi="Verdana" w:cs="宋体" w:hint="eastAsia"/>
          <w:color w:val="333333"/>
          <w:kern w:val="0"/>
          <w:sz w:val="18"/>
          <w:szCs w:val="18"/>
        </w:rPr>
      </w:pPr>
      <w:ins w:id="6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第二步：在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Model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层创建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edmx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文件及其附属类，这里要用到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EF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。简单来介绍一下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EF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吧，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EF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就是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EntityFrameWork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，即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ORM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（ObjectRelationalMapping）对象关系数据库映射框架，根据实体对象操作数据表中数据的一种面向对象的操作框架。下面我们来看如何用实体对象映射数据库表的数据：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7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8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在我的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SQL Server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中有事先建好的几张表如下图所示，我们主要对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news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表进行操作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9" w:author="Unknown"/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lastRenderedPageBreak/>
        <w:drawing>
          <wp:inline distT="0" distB="0" distL="0" distR="0">
            <wp:extent cx="5710555" cy="2673985"/>
            <wp:effectExtent l="19050" t="0" r="4445" b="0"/>
            <wp:docPr id="2" name="图片 2" descr="http://doc.okbase.net/picture/addon/2015/01/19/A081850583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okbase.net/picture/addon/2015/01/19/A081850583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10" w:author="Unknown"/>
          <w:rFonts w:ascii="Verdana" w:eastAsia="宋体" w:hAnsi="Verdana" w:cs="宋体" w:hint="eastAsia"/>
          <w:color w:val="333333"/>
          <w:kern w:val="0"/>
          <w:sz w:val="18"/>
          <w:szCs w:val="18"/>
        </w:rPr>
      </w:pPr>
      <w:ins w:id="11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在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Models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文件夹右击添加新建项，在对话框的左边列表中选择数据，之后在右边的列表中选择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ADO.NET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实体数据模型，如下图所示：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12" w:author="Unknown"/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drawing>
          <wp:inline distT="0" distB="0" distL="0" distR="0">
            <wp:extent cx="5710555" cy="3476625"/>
            <wp:effectExtent l="19050" t="0" r="4445" b="0"/>
            <wp:docPr id="3" name="图片 3" descr="http://doc.okbase.net/picture/addon/2015/01/19/A081852864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.okbase.net/picture/addon/2015/01/19/A081852864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13" w:author="Unknown"/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lastRenderedPageBreak/>
        <w:drawing>
          <wp:inline distT="0" distB="0" distL="0" distR="0">
            <wp:extent cx="5710555" cy="5684520"/>
            <wp:effectExtent l="19050" t="0" r="4445" b="0"/>
            <wp:docPr id="4" name="图片 4" descr="http://doc.okbase.net/picture/addon/2015/01/19/A081855239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.okbase.net/picture/addon/2015/01/19/A081855239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14" w:author="Unknown"/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lastRenderedPageBreak/>
        <w:drawing>
          <wp:inline distT="0" distB="0" distL="0" distR="0">
            <wp:extent cx="5710555" cy="5684520"/>
            <wp:effectExtent l="19050" t="0" r="4445" b="0"/>
            <wp:docPr id="5" name="图片 5" descr="http://doc.okbase.net/picture/addon/2015/01/19/A081903802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.okbase.net/picture/addon/2015/01/19/A081903802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15" w:author="Unknown"/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lastRenderedPageBreak/>
        <w:drawing>
          <wp:inline distT="0" distB="0" distL="0" distR="0">
            <wp:extent cx="2355215" cy="3813175"/>
            <wp:effectExtent l="19050" t="0" r="6985" b="0"/>
            <wp:docPr id="6" name="图片 6" descr="http://doc.okbase.net/picture/addon/2015/01/19/A081906677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.okbase.net/picture/addon/2015/01/19/A081906677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16" w:author="Unknown"/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lastRenderedPageBreak/>
        <w:drawing>
          <wp:inline distT="0" distB="0" distL="0" distR="0">
            <wp:extent cx="5710555" cy="5684520"/>
            <wp:effectExtent l="19050" t="0" r="4445" b="0"/>
            <wp:docPr id="7" name="图片 7" descr="http://doc.okbase.net/picture/addon/2015/01/19/A081909020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.okbase.net/picture/addon/2015/01/19/A081909020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17" w:author="Unknown"/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lastRenderedPageBreak/>
        <w:drawing>
          <wp:inline distT="0" distB="0" distL="0" distR="0">
            <wp:extent cx="5710555" cy="5684520"/>
            <wp:effectExtent l="19050" t="0" r="4445" b="0"/>
            <wp:docPr id="8" name="图片 8" descr="http://doc.okbase.net/picture/addon/2015/01/19/A081911458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c.okbase.net/picture/addon/2015/01/19/A081911458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18" w:author="Unknown"/>
          <w:rFonts w:ascii="Verdana" w:eastAsia="宋体" w:hAnsi="Verdana" w:cs="宋体" w:hint="eastAsia"/>
          <w:color w:val="333333"/>
          <w:kern w:val="0"/>
          <w:sz w:val="18"/>
          <w:szCs w:val="18"/>
        </w:rPr>
      </w:pPr>
      <w:ins w:id="19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经过上述所示的一系列操作，我们会看到系统为我们创建的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edmx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文件的图形化显示以及文件组织结构如下图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20" w:author="Unknown"/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lastRenderedPageBreak/>
        <w:drawing>
          <wp:inline distT="0" distB="0" distL="0" distR="0">
            <wp:extent cx="5710555" cy="2458720"/>
            <wp:effectExtent l="19050" t="0" r="4445" b="0"/>
            <wp:docPr id="9" name="图片 9" descr="http://doc.okbase.net/picture/addon/2015/01/19/A081913770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.okbase.net/picture/addon/2015/01/19/A081913770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21" w:author="Unknown"/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drawing>
          <wp:inline distT="0" distB="0" distL="0" distR="0">
            <wp:extent cx="2959100" cy="2277110"/>
            <wp:effectExtent l="19050" t="0" r="0" b="0"/>
            <wp:docPr id="10" name="图片 10" descr="http://doc.okbase.net/picture/addon/2015/01/19/A081915927-12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oc.okbase.net/picture/addon/2015/01/19/A081915927-12444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22" w:author="Unknown"/>
          <w:rFonts w:ascii="Verdana" w:eastAsia="宋体" w:hAnsi="Verdana" w:cs="宋体" w:hint="eastAsia"/>
          <w:color w:val="333333"/>
          <w:kern w:val="0"/>
          <w:sz w:val="18"/>
          <w:szCs w:val="18"/>
        </w:rPr>
      </w:pPr>
      <w:ins w:id="23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在解决方案资源管理器中的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Models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文件下可以看到这个文件及其子文件的组织结构，具体每个文件的作用和原理在这里不再说明，大家感兴趣可以自己研究。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2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25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第三步：进行代码编写，主要是对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Controller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进行设计和编码，需要写代码的主要有三个文件，分别是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HomeController.cs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、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Index.cshtml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和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Modify.cshtml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，分别给出如下：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2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27" w:author="Unknown"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         HomeController.cs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的代码如下：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&lt;span style="font-size:18px;"&gt;namespace MVCBlog.Controllers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public class HomeController : Controller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lastRenderedPageBreak/>
          <w:t xml:space="preserve">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数据上下文对象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&lt;/summary&gt;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newssystemEntities db = new newssystemEntities();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4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#region 查询新闻列表+ActionResult Index()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5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查询新闻列表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5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5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&lt;/summary&gt;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5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5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&lt;returns&gt;&lt;/returns&gt;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5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5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public ActionResult Index()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5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5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5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6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//1.查询数据库里的新闻数据（通过EF执行）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6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6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//1.1第一种方法：使用SQO（标准查询运算符）,查询所有新闻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6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6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//db.news.Where(d =&gt;d.id  !=0 );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6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6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//List&lt;Models.news&gt; list = db.news.Where(d =&gt; d.id != 0).ToList ();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67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6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6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//1.2第二种方法：使用linq语句，查询所有新闻标题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7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7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//Linq仅仅是给程序员使用的语法糖，.net编译器会在编译时将linq转化为sqo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7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7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List &lt;Models.news&gt; list = (from d in db.news where d.id != 0 select d).ToList ();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74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7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7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//2.将数据集合传给视图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7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7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ViewData["datalist"] = list;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79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8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8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//3.加载视图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82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8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8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return View();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8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8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lastRenderedPageBreak/>
          <w:t xml:space="preserve">        }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8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8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#endregion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89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9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9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#region 执行删除操作（根据id）+ActionResult Del(int id)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9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9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9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9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执行删除操作（根据id）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9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9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&lt;/summary&gt;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9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9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&lt;param name="id"&gt;要删除的新闻id&lt;/param&gt;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0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0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&lt;returns&gt;&lt;/returns&gt;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0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0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public ActionResult Del(int id)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0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0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0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0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try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0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0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1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1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//1.创建要删除的对象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1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1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news modelDel = new news() { id = id };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1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1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//2.将对象添加到EF管理容器中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1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1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db.news.Attach(modelDel);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1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1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//3.将对象包装类的状态标识为删除状态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2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2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db.news.Remove(modelDel);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2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2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//4.更新到数据库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2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2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db.SaveChanges();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2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2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//5.更新成功，则令浏览器跳转到list方法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2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2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return RedirectToAction("Index","Home");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3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3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3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3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catch (Exception ex)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3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3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3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3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return Content("删除失败！"+ex .Message 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3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3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} 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4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4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}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4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4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#endregion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44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4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4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#region 显示要修改的数据（根据id）+ActionResult Modify(int id)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4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4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[HttpGet ]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4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5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5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5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执行修改操作（根据id）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5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5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&lt;/summary&gt;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5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5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&lt;param name="id"&gt;要修改的新闻id&lt;/param&gt;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5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5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&lt;returns&gt;&lt;/returns&gt;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5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6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public ActionResult Modify(int id)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6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6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6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6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try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6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6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6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6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//根据id查询数据库，返回集合中，拿到第一个实体对象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6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7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news n = (from a in db.news where a.id == id select a).FirstOrDefault();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7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7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//生成分类下拉框列表集合List&lt;SelectListItem&gt; list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7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7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IEnumerable &lt;SelectListItem&gt; listitem = (from c in db.categories select c  ).ToList (). Select (c=&gt; new SelectListItem {Value =c.id .ToString (),Text =c.name });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7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7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ViewBag.CateList = listitem;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77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7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7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//将n传递给视图显示 viewbag 或者viewdata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80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8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8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//加载视图，使用view的构造函数 将数据传给视图上的名为model的属性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8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8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return View(n);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8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8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8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8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catch (Exception ex)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8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9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9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9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return Content("修改失败！" + ex.Message);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9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9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9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9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lastRenderedPageBreak/>
          <w:t xml:space="preserve">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9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19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#endregion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199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0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0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#region 执行修改操作+ActionResult Modify(news model)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0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0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[HttpPost ]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0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0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0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0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执行修改操作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0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0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&lt;/summary&gt;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1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1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&lt;param name="model"&gt;&lt;/param&gt;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1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1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/// &lt;returns&gt;&lt;/returns&gt;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1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1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public ActionResult Modify(news model)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1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1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1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1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try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2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2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2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2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//将实体对象加入到EF对象容器中，并获取伪包装类对象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2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2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DbEntityEntry&lt;news&gt; entry = db.Entry&lt;news&gt;(model);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2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2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//将包装类对象的状态设置为unchanged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2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2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entry.State = System.Data.EntityState.Unchanged;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3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3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//设置需要提交的实体属性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3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3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entry.Property(a =&gt; a.title).IsModified = true;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3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3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entry.Property(a =&gt; a.content).IsModified = true;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3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3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//提交到数据库 完成修改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3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3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db.SaveChanges();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4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4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//5.更新成功，则令浏览器跳转到list方法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4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4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return RedirectToAction("Index", "Home");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4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4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4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4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catch (Exception ex)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4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4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5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5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return Content("修改失败！" + ex.Message);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5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5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} 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5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5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lastRenderedPageBreak/>
          <w:t xml:space="preserve">           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5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5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}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5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5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#endregion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6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6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6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6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6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6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}&lt;/span&gt;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26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267" w:author="Unknown"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         Index.cshtml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的代码如下：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6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6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&lt;span style="font-size:18px;"&gt;@using MVCBlog.Models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7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7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7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7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Layout = null;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7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7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76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7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7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&lt;!DOCTYPE html&gt;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79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8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8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&lt;html&gt;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8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8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&lt;head&gt;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8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8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&lt;title&gt;Index&lt;/title&gt;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8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8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&lt;style type ="text/css" 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8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8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#tblist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9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9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9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9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border :1px solid #0ff;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9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9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width :800px;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9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9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margin :10px auto 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29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29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border-collapse :collapse 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0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0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0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0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#tblist th,td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0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0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0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0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border :1px solid #0ff;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0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0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padding :10px;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1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1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lastRenderedPageBreak/>
          <w:t xml:space="preserve">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1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1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&lt;/style&gt;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1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1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&lt;script type ="text/javascript" 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1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1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function Del(id)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1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1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alert("运行到了这里");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2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2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if (confirm("您确定要删除吗？亲~~"))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2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2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window.location="/Home/Del/" + id;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2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2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26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27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28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29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function Modify(id)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30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31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window.location = "/Home/Modify/" + id;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32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33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34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3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3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&lt;/script&gt;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3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3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&lt;/head&gt;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3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4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&lt;body&gt;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4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4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&lt;table id ="tblist" 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4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4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&lt;tr&gt;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4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4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&lt;th &gt;id&lt;/th&gt;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4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4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&lt;th &gt;标题&lt;/th&gt;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4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5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&lt;th &gt;发布时间&lt;/th&gt;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5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5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&lt;th &gt;新闻分类&lt;/th&gt;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5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5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&lt;th &gt;操作&lt;/th&gt;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5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5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&lt;/tr&gt;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5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5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5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6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&lt;!--遍历Action方法 设置给viewdata的数据集合，生成html代码--&gt;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6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6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@foreach (news n in ViewData["datalist"] as List&lt;news&gt;)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6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6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6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6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&lt;tr&gt;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6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6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&lt;td&gt;@n.id 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6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7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lastRenderedPageBreak/>
          <w:t xml:space="preserve">            &lt;td &gt;@n.title 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7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7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&lt;td&gt;@n.createTime 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7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7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&lt;td &gt;@n.category.name  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7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7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&lt;td 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7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7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&lt;a href ="javascript:Del(@n.id) "&gt;删除&lt;/a&gt;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7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8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&lt;a href ="javascript:Modify(@n.id )"&gt;修改&lt;/a&gt;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8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8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8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8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&lt;/tr&gt;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8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8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8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8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&lt;/table&gt;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8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9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&lt;/body&gt;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9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9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&lt;/html&gt;&lt;/span&gt;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393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394" w:author="Unknown"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         Modify.cshtml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的代码如下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: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9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9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&lt;span style="font-size:18px;"&gt;@model MVCBlog .Models .news 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9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39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39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0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Layout = null;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0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0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03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04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05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&lt;!DOCTYPE html&gt;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06" w:author="Unknown"/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0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0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&lt;html&gt;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0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1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&lt;head&gt;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1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1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&lt;title&gt;修改&lt;/title&gt;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1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1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&lt;style type ="text/css" 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1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1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#tblist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1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1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1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2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border :1px solid #0ff;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2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2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width :600px;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2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2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margin :10px auto 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2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2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lastRenderedPageBreak/>
          <w:t xml:space="preserve">            border-collapse :collapse 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2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2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2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3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#tblist th,td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3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3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3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3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border :1px solid #0ff;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3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3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padding :10px;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3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3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3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4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&lt;/style&gt;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4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4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&lt;/head&gt;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4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4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&lt;body&gt;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4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4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@using (Html.BeginForm("Modify", "Home", FormMethod.Post))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4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4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{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4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5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&lt;table id="tblist"&gt;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5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5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5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5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&lt;td colspan ="2"&gt;修改 @Html.HiddenFor(a =&gt;a.id)&lt;/td&gt;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5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5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&lt;/tr&gt;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5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5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5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6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&lt;td &gt;标题：&lt;/td&gt;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6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6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@*&lt;td &gt;@Html.TextBox("txtName",(object )Model.title)&lt;/td&gt;*@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6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6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&lt;!--使用htmlhelper的强类型方法直接从model中根据title属性生成文本框--&gt;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6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6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&lt;td&gt;@Html.TextBoxFor(a=&gt;a.title )&lt;/td&gt;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6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6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&lt;/tr&gt;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6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7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7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7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&lt;td&gt;分类：&lt;/td&gt;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7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7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&lt;td &gt;@Html.DropDownListFor(a=&gt;a .category ,ViewBag.CateList as IEnumerable &lt;SelectListItem &gt;)&lt;/td&gt;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7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7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&lt;/tr&gt;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7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7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7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8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lastRenderedPageBreak/>
          <w:t xml:space="preserve">                 &lt;td &gt;内容：&lt;/td&gt;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8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8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&lt;td&gt;@Html.TextAreaFor(a=&gt;a.content,10,60,null  )&lt;/td&gt;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8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8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&lt;/tr&gt;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8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8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8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8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    &lt;td colspan="2"&gt;&lt;input type ="submit" value ="确定修改" /&gt;@Html.ActionLink("返回","Index","Home")&lt;/td&gt;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89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90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    &lt;/tr&gt;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91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92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     &lt;/table&gt;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93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94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 xml:space="preserve">    }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95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96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&lt;/body&gt;</w:t>
        </w:r>
      </w:ins>
    </w:p>
    <w:p w:rsidR="00986CD5" w:rsidRPr="00986CD5" w:rsidRDefault="00986CD5" w:rsidP="00986CD5">
      <w:pPr>
        <w:widowControl/>
        <w:pBdr>
          <w:top w:val="single" w:sz="6" w:space="3" w:color="DDDDDD"/>
          <w:left w:val="single" w:sz="18" w:space="3" w:color="6CE26C"/>
          <w:bottom w:val="single" w:sz="6" w:space="3" w:color="DDDDDD"/>
          <w:right w:val="single" w:sz="6" w:space="3" w:color="DDDDDD"/>
        </w:pBdr>
        <w:shd w:val="clear" w:color="auto" w:fill="E1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 w:after="136" w:line="326" w:lineRule="atLeast"/>
        <w:jc w:val="left"/>
        <w:rPr>
          <w:ins w:id="497" w:author="Unknown"/>
          <w:rFonts w:ascii="宋体" w:eastAsia="宋体" w:hAnsi="宋体" w:cs="宋体"/>
          <w:color w:val="333333"/>
          <w:kern w:val="0"/>
          <w:sz w:val="24"/>
          <w:szCs w:val="24"/>
        </w:rPr>
      </w:pPr>
      <w:ins w:id="498" w:author="Unknown">
        <w:r w:rsidRPr="00986CD5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&lt;/html&gt;&lt;/span&gt;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499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00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第四步，运行程序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，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我们要实现的是对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news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表的查询、删除和修改，通过主视图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Index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来显示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news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表中的所有新闻，然后通过链接进行新闻的删除和修改，运行的截图如下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center"/>
        <w:rPr>
          <w:ins w:id="501" w:author="Unknown"/>
          <w:rFonts w:ascii="宋体" w:eastAsia="宋体" w:hAnsi="宋体" w:cs="宋体"/>
          <w:color w:val="333333"/>
          <w:kern w:val="0"/>
          <w:sz w:val="18"/>
          <w:szCs w:val="18"/>
        </w:rPr>
      </w:pPr>
      <w:ins w:id="502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lastRenderedPageBreak/>
          <w:t> </w:t>
        </w:r>
      </w:ins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drawing>
          <wp:inline distT="0" distB="0" distL="0" distR="0">
            <wp:extent cx="5710555" cy="2372360"/>
            <wp:effectExtent l="19050" t="0" r="4445" b="0"/>
            <wp:docPr id="11" name="图片 11" descr="http://doc.okbase.net/picture/addon/2015/01/19/A081918020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oc.okbase.net/picture/addon/2015/01/19/A081918020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333333"/>
          <w:kern w:val="0"/>
          <w:sz w:val="25"/>
          <w:szCs w:val="25"/>
        </w:rPr>
        <w:drawing>
          <wp:inline distT="0" distB="0" distL="0" distR="0">
            <wp:extent cx="5710555" cy="4373880"/>
            <wp:effectExtent l="19050" t="0" r="4445" b="0"/>
            <wp:docPr id="12" name="图片 12" descr="http://doc.okbase.net/picture/addon/2015/01/19/A081920177-124443.png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oc.okbase.net/picture/addon/2015/01/19/A081920177-124443.png_smal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503" w:author="Unknown"/>
          <w:rFonts w:ascii="Verdana" w:eastAsia="宋体" w:hAnsi="Verdana" w:cs="宋体" w:hint="eastAsia"/>
          <w:color w:val="333333"/>
          <w:kern w:val="0"/>
          <w:sz w:val="18"/>
          <w:szCs w:val="18"/>
        </w:rPr>
      </w:pPr>
      <w:ins w:id="504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最后提一下这个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Linq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，没听说过的小伙伴们可能会有困惑。所谓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Linq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就是语言集成查询， 是 Visual Studio 2008 和 .NET Framework 3.5版中引入的一项创新功能，它在对象领域和数据领域之间架起了一座桥梁。Linq仅仅是给程序员使用的语法糖，.net编译器会在编译时将linq转化为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SQO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，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lastRenderedPageBreak/>
          <w:t>而这个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SQO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是定义在System.Linq.Enumerable类中的50多个为IEnumerable&lt;T&gt;准备的扩展方法,这些方法用来对它操作的集合进行查询筛选，所以说我们本质上是在使用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SQO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进行查询。</w:t>
        </w:r>
      </w:ins>
    </w:p>
    <w:p w:rsidR="00986CD5" w:rsidRPr="00986CD5" w:rsidRDefault="00986CD5" w:rsidP="00986CD5">
      <w:pPr>
        <w:widowControl/>
        <w:shd w:val="clear" w:color="auto" w:fill="FFFFFF"/>
        <w:spacing w:line="326" w:lineRule="atLeast"/>
        <w:jc w:val="left"/>
        <w:rPr>
          <w:ins w:id="505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06" w:author="Unknown"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    总结一下这个实例的要点，首先要熟悉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MVC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框架，这个一般没什么问题，其次要会创建实体框架，这个熟练了也没什么问题，在本例中我觉得最核心的东西是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Controller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的编写，那里要用到很多的知识，比如如何创建对象，将操作对象添加到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EF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管理容器中等。此外在分布视图中还要用到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HtmlHelper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对象的强类型方法直接根据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model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的属性生成</w:t>
        </w:r>
        <w:r w:rsidRPr="00986CD5">
          <w:rPr>
            <w:rFonts w:ascii="Calibri" w:eastAsia="宋体" w:hAnsi="Calibri" w:cs="Calibri"/>
            <w:color w:val="333333"/>
            <w:kern w:val="0"/>
            <w:sz w:val="25"/>
            <w:szCs w:val="25"/>
          </w:rPr>
          <w:t>html</w:t>
        </w:r>
        <w:r w:rsidRPr="00986CD5">
          <w:rPr>
            <w:rFonts w:ascii="宋体" w:eastAsia="宋体" w:hAnsi="宋体" w:cs="宋体" w:hint="eastAsia"/>
            <w:color w:val="333333"/>
            <w:kern w:val="0"/>
            <w:sz w:val="25"/>
            <w:szCs w:val="25"/>
          </w:rPr>
          <w:t>控件，当然这个强类型方法的很多参数还不太熟练，有待进一步的学习。</w:t>
        </w:r>
      </w:ins>
    </w:p>
    <w:p w:rsidR="000D51B0" w:rsidRPr="00986CD5" w:rsidRDefault="000D51B0"/>
    <w:sectPr w:rsidR="000D51B0" w:rsidRPr="00986CD5" w:rsidSect="000D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6CD5"/>
    <w:rsid w:val="000D51B0"/>
    <w:rsid w:val="0098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6C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6CD5"/>
  </w:style>
  <w:style w:type="character" w:customStyle="1" w:styleId="linkpostdate">
    <w:name w:val="link_postdate"/>
    <w:basedOn w:val="a0"/>
    <w:rsid w:val="00986CD5"/>
  </w:style>
  <w:style w:type="character" w:customStyle="1" w:styleId="linkview">
    <w:name w:val="link_view"/>
    <w:basedOn w:val="a0"/>
    <w:rsid w:val="00986CD5"/>
  </w:style>
  <w:style w:type="character" w:customStyle="1" w:styleId="linkcomments">
    <w:name w:val="link_comments"/>
    <w:basedOn w:val="a0"/>
    <w:rsid w:val="00986CD5"/>
  </w:style>
  <w:style w:type="paragraph" w:styleId="a4">
    <w:name w:val="Normal (Web)"/>
    <w:basedOn w:val="a"/>
    <w:uiPriority w:val="99"/>
    <w:semiHidden/>
    <w:unhideWhenUsed/>
    <w:rsid w:val="00986C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6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CD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6C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6C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c.okbase.net/u010929604/archive/124443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doc.okbase.net/u010929604/archive/124443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2016-07-13T14:16:00Z</dcterms:created>
  <dcterms:modified xsi:type="dcterms:W3CDTF">2016-07-13T14:16:00Z</dcterms:modified>
</cp:coreProperties>
</file>