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CD" w:rsidRPr="00FA1ECD" w:rsidRDefault="00FA1ECD" w:rsidP="00FA1ECD">
      <w:pPr>
        <w:widowControl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</w:pPr>
      <w:proofErr w:type="spellStart"/>
      <w:r w:rsidRPr="00FA1ECD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Docker</w:t>
      </w:r>
      <w:proofErr w:type="spellEnd"/>
      <w:r w:rsidRPr="00FA1ECD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在</w:t>
      </w:r>
      <w:r w:rsidRPr="00FA1ECD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Windows</w:t>
      </w:r>
      <w:r w:rsidRPr="00FA1ECD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系统下的安装及简单使用介绍</w:t>
      </w:r>
    </w:p>
    <w:p w:rsidR="00FA1ECD" w:rsidRPr="00FA1ECD" w:rsidRDefault="00FA1ECD" w:rsidP="00FA1ECD">
      <w:pPr>
        <w:widowControl/>
        <w:shd w:val="clear" w:color="auto" w:fill="F9F9F9"/>
        <w:spacing w:line="299" w:lineRule="atLeast"/>
        <w:jc w:val="center"/>
        <w:rPr>
          <w:rFonts w:ascii="Arial" w:eastAsia="宋体" w:hAnsi="Arial" w:cs="Arial"/>
          <w:color w:val="777777"/>
          <w:kern w:val="0"/>
          <w:sz w:val="16"/>
          <w:szCs w:val="16"/>
        </w:rPr>
      </w:pPr>
      <w:r w:rsidRPr="00FA1ECD">
        <w:rPr>
          <w:rFonts w:ascii="Arial" w:eastAsia="宋体" w:hAnsi="Arial" w:cs="Arial"/>
          <w:color w:val="777777"/>
          <w:kern w:val="0"/>
          <w:sz w:val="16"/>
          <w:szCs w:val="16"/>
        </w:rPr>
        <w:t>时间：</w:t>
      </w:r>
      <w:r w:rsidRPr="00FA1ECD">
        <w:rPr>
          <w:rFonts w:ascii="Arial" w:eastAsia="宋体" w:hAnsi="Arial" w:cs="Arial"/>
          <w:color w:val="777777"/>
          <w:kern w:val="0"/>
          <w:sz w:val="16"/>
          <w:szCs w:val="16"/>
        </w:rPr>
        <w:t xml:space="preserve">2014-11-17 19:07:01    </w:t>
      </w:r>
      <w:r w:rsidRPr="00FA1ECD">
        <w:rPr>
          <w:rFonts w:ascii="Arial" w:eastAsia="宋体" w:hAnsi="Arial" w:cs="Arial"/>
          <w:color w:val="777777"/>
          <w:kern w:val="0"/>
          <w:sz w:val="16"/>
          <w:szCs w:val="16"/>
        </w:rPr>
        <w:t>来源：服务器之家</w:t>
      </w:r>
      <w:r w:rsidRPr="00FA1ECD">
        <w:rPr>
          <w:rFonts w:ascii="Arial" w:eastAsia="宋体" w:hAnsi="Arial" w:cs="Arial"/>
          <w:color w:val="777777"/>
          <w:kern w:val="0"/>
          <w:sz w:val="16"/>
          <w:szCs w:val="16"/>
        </w:rPr>
        <w:t xml:space="preserve">    </w:t>
      </w:r>
      <w:r w:rsidRPr="00FA1ECD">
        <w:rPr>
          <w:rFonts w:ascii="Arial" w:eastAsia="宋体" w:hAnsi="Arial" w:cs="Arial"/>
          <w:color w:val="777777"/>
          <w:kern w:val="0"/>
          <w:sz w:val="16"/>
          <w:szCs w:val="16"/>
        </w:rPr>
        <w:t>投稿：</w:t>
      </w:r>
      <w:proofErr w:type="gramStart"/>
      <w:r w:rsidRPr="00FA1ECD">
        <w:rPr>
          <w:rFonts w:ascii="Arial" w:eastAsia="宋体" w:hAnsi="Arial" w:cs="Arial"/>
          <w:color w:val="777777"/>
          <w:kern w:val="0"/>
          <w:sz w:val="16"/>
          <w:szCs w:val="16"/>
        </w:rPr>
        <w:t>root</w:t>
      </w:r>
      <w:proofErr w:type="gramEnd"/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本文主要介绍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Windows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下的安装。关于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的介绍和文档在其官网中可以找到：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http://www.docker.com 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。安装环境：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Windows7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引擎使用了一个定制的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Linux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内核，所以要在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Windows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下运行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我们需要用到一个轻量级的虚拟机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(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vm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)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，我们使用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Windows 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客户端以控制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引擎，来创建，运行和管理我们的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容器（关于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引擎，容器等具体概念请参考官网）。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7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安装步骤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9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第一步：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首先到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https://github.com/boot2docker/windows-installer/releases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页面去下载最新的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Windows 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客户端，目前最新版本为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v.1.0.0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，下载过来就是一个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exe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文件，直接双击运行。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1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000760" cy="1285240"/>
            <wp:effectExtent l="19050" t="0" r="8890" b="0"/>
            <wp:docPr id="1" name="图片 1" descr="http://upload.server110.com/image/20141117/1R32420S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server110.com/image/20141117/1R32420S-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1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5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1.Windows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下的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安装文件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9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第二步：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2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执行安装文件。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2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73625" cy="3787140"/>
            <wp:effectExtent l="19050" t="0" r="3175" b="0"/>
            <wp:docPr id="2" name="图片 2" descr="http://upload.server110.com/image/20141117/1R324315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server110.com/image/20141117/1R324315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2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5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lastRenderedPageBreak/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2.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安装文件中的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3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个主要部分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2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2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29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安装过程一路点击下一步，在第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3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步中我们可以看到实际上安装的内容包括了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3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部分，第一是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Windows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下的脚本和虚拟机，第二是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Oracle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VirtualBox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，第三是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MSYS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，是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Windows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下的最优秀的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GNU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环境之一。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3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这里我们都勾选，全部安装。一路下一步后等待安装结束，安装程序提示重新启动，为了保证安装成功避免意外，这里重新启动。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3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3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5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第三步：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3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3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默认会在桌面生成两个快捷方式，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的客户端和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VirtualBox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，双击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的客户端，第一次运行时会在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VirtualBox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中安装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boot2Docker-vm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虚拟机，安装成功以后自动启动（这里不需要用户每次到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VirtualBox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中手动启动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boot2Docker-vm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虚拟机，执行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客户端后虚拟机自动启动）。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3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0555" cy="5339715"/>
            <wp:effectExtent l="19050" t="0" r="4445" b="0"/>
            <wp:docPr id="3" name="图片 3" descr="http://upload.server110.com/image/20141117/1R32414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server110.com/image/20141117/1R3241410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33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39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40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3.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客户</w:t>
        </w:r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端安</w:t>
        </w:r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装虚拟机并连接成功的界面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41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42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43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44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到图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3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就已经安装成功了。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45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46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47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48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lastRenderedPageBreak/>
          <w:t> </w:t>
        </w:r>
      </w:ins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31080" cy="991870"/>
            <wp:effectExtent l="19050" t="0" r="7620" b="0"/>
            <wp:docPr id="4" name="图片 4" descr="http://upload.server110.com/image/20141117/1R324A0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server110.com/image/20141117/1R324A09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49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0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4.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测试，登录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，成功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51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2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53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4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安装过程中可能遇到的问题：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55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6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第一次启动的过程中客户端可能会出现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boot2Docker-vm is not running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，这表示虚拟机的安装有问题，我们可以尝试手动到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VirtualBox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中去启动。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57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58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588385" cy="1475105"/>
            <wp:effectExtent l="19050" t="0" r="0" b="0"/>
            <wp:docPr id="5" name="图片 5" descr="http://upload.server110.com/image/20141117/1R324536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server110.com/image/20141117/1R3245360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59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60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5.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手动启动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boot2Docker-vm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虚拟机，双击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61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62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63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64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此时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VirtualBox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会报错，错误码为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E_FAIL (0x80004005)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</w:t>
        </w:r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弹窗如下</w:t>
        </w:r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图所示，提示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“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不能为虚拟电脑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boot2Docker-vm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打开一个新任务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”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65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66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140835" cy="1466215"/>
            <wp:effectExtent l="19050" t="0" r="0" b="0"/>
            <wp:docPr id="6" name="图片 6" descr="http://upload.server110.com/image/20141117/1R3243C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server110.com/image/20141117/1R3243C8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67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68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6.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可能出现的错误（图片来自网络）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69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70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71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72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lastRenderedPageBreak/>
          <w:t> </w:t>
        </w:r>
      </w:ins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700020" cy="2708910"/>
            <wp:effectExtent l="19050" t="0" r="5080" b="0"/>
            <wp:docPr id="7" name="图片 7" descr="http://upload.server110.com/image/20141117/1R324222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server110.com/image/20141117/1R3242224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73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74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7.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这里是更详细的错误（图片来自网络）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75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76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77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78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错误原因，遇到这个错误一般来说都是宿主机的因</w:t>
        </w:r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特</w:t>
        </w:r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尔虚拟技术（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Intel Virtual Technology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）未开启的原因。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79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80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解决方法，重启电脑，系统启动前进入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BIOS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界面，启动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Intel Virtual Technology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，如下图所示（不同的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BIOS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系统在不同位置，不过大同小异）。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81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10555" cy="4399280"/>
            <wp:effectExtent l="19050" t="0" r="4445" b="0"/>
            <wp:docPr id="8" name="图片 8" descr="http://upload.server110.com/image/20141117/1R3243C2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server110.com/image/20141117/1R3243C2-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8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8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8.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进入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BIOS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启动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Intel Virtual Technology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（图片来自网络）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8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85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lastRenderedPageBreak/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8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8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退出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BIOS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，保存设置并重启机器，再次启动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客户端即可。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8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89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9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ins w:id="91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Docker</w:t>
        </w:r>
        <w:proofErr w:type="spellEnd"/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的</w:t>
        </w:r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Hello World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9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93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第一步：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9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95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在运行使用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之前，我们先来创建一个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账户，以便我们能使用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 Hub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 Hub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是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的核心库，它帮助我们管理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及其组件。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9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9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它还提供了主镜像，用户授权，自动化的镜像和像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build triggers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和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web hooks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等工作流工具，还有对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GitHub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BitBucket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整合等。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9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99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我们可以直接登录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的官网来</w:t>
        </w:r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注册账号，或者直接通过命令来注册。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0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0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$ </w:t>
        </w:r>
        <w:proofErr w:type="spellStart"/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sudo</w:t>
        </w:r>
        <w:proofErr w:type="spellEnd"/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 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 login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0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0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0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05" w:author="Unknown">
        <w:r w:rsidRPr="00FA1ECD">
          <w:rPr>
            <w:rFonts w:ascii="Verdana" w:eastAsia="宋体" w:hAnsi="Verdana" w:cs="宋体"/>
            <w:b/>
            <w:bCs/>
            <w:color w:val="333333"/>
            <w:kern w:val="0"/>
            <w:sz w:val="18"/>
          </w:rPr>
          <w:t>第二步：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0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0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简单的输出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Hello World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的命令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0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09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$ </w:t>
        </w:r>
        <w:proofErr w:type="spellStart"/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sudo</w:t>
        </w:r>
        <w:proofErr w:type="spellEnd"/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 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 run ubuntu:14.04 /bin/echo 'Hello World'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1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1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运行如下：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11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1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ins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676265" cy="466090"/>
            <wp:effectExtent l="19050" t="0" r="635" b="0"/>
            <wp:docPr id="9" name="图片 9" descr="http://upload.server110.com/image/20141117/1R324622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server110.com/image/20141117/1R3246227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ECD" w:rsidRPr="00FA1ECD" w:rsidRDefault="00FA1ECD" w:rsidP="00FA1ECD">
      <w:pPr>
        <w:widowControl/>
        <w:wordWrap w:val="0"/>
        <w:spacing w:line="326" w:lineRule="atLeast"/>
        <w:jc w:val="center"/>
        <w:rPr>
          <w:ins w:id="114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15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图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9.Hello World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16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17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第一次使用该命令时，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会从云端将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ubuntu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image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（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ubuntu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的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镜像）检出到本地。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18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19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该命令完成了一个简单的功能，但是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内核做的工作包括依赖镜像的检出，容器的创建和销毁等都已经有了。有关此命令的详细解释</w:t>
        </w:r>
        <w:proofErr w:type="gram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请访问</w:t>
        </w:r>
        <w:proofErr w:type="spellStart"/>
        <w:proofErr w:type="gram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官网。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20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21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 xml:space="preserve">　　以上就是</w:t>
        </w:r>
        <w:proofErr w:type="spellStart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Docker</w:t>
        </w:r>
        <w:proofErr w:type="spellEnd"/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在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Windows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下的安装以及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Hello World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。</w:t>
        </w:r>
      </w:ins>
    </w:p>
    <w:p w:rsidR="00FA1ECD" w:rsidRPr="00FA1ECD" w:rsidRDefault="00FA1ECD" w:rsidP="00FA1ECD">
      <w:pPr>
        <w:widowControl/>
        <w:wordWrap w:val="0"/>
        <w:spacing w:line="326" w:lineRule="atLeast"/>
        <w:jc w:val="left"/>
        <w:rPr>
          <w:ins w:id="122" w:author="Unknown"/>
          <w:rFonts w:ascii="Verdana" w:eastAsia="宋体" w:hAnsi="Verdana" w:cs="宋体"/>
          <w:color w:val="333333"/>
          <w:kern w:val="0"/>
          <w:sz w:val="18"/>
          <w:szCs w:val="18"/>
        </w:rPr>
      </w:pPr>
      <w:ins w:id="123" w:author="Unknown"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转载请注明原文地址：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fldChar w:fldCharType="begin"/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instrText xml:space="preserve"> HYPERLINK "http://www.server110.com/docker/201411/11078.html" </w:instrTex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fldChar w:fldCharType="separate"/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u w:val="single"/>
          </w:rPr>
          <w:t>http://www.server110.com/docker/201411/11078.html</w:t>
        </w:r>
        <w:r w:rsidRPr="00FA1ECD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fldChar w:fldCharType="end"/>
        </w:r>
      </w:ins>
    </w:p>
    <w:p w:rsidR="009D0FC2" w:rsidRPr="00FA1ECD" w:rsidRDefault="009D0FC2"/>
    <w:sectPr w:rsidR="009D0FC2" w:rsidRPr="00FA1ECD" w:rsidSect="009D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1ECD"/>
    <w:rsid w:val="009D0FC2"/>
    <w:rsid w:val="00FA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F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1E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1EC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1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1ECD"/>
    <w:rPr>
      <w:b/>
      <w:bCs/>
    </w:rPr>
  </w:style>
  <w:style w:type="character" w:styleId="a5">
    <w:name w:val="Hyperlink"/>
    <w:basedOn w:val="a0"/>
    <w:uiPriority w:val="99"/>
    <w:semiHidden/>
    <w:unhideWhenUsed/>
    <w:rsid w:val="00FA1EC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A1EC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A1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61">
          <w:marLeft w:val="0"/>
          <w:marRight w:val="0"/>
          <w:marTop w:val="0"/>
          <w:marBottom w:val="204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274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2016-08-07T14:44:00Z</dcterms:created>
  <dcterms:modified xsi:type="dcterms:W3CDTF">2016-08-07T14:48:00Z</dcterms:modified>
</cp:coreProperties>
</file>