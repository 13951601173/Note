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1A" w:rsidRPr="008F4E1A" w:rsidRDefault="008F4E1A" w:rsidP="008F4E1A">
      <w:pPr>
        <w:widowControl/>
        <w:pBdr>
          <w:bottom w:val="single" w:sz="4" w:space="6" w:color="BCD5E5"/>
        </w:pBdr>
        <w:shd w:val="clear" w:color="auto" w:fill="FFFFFF"/>
        <w:spacing w:after="125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</w:pPr>
      <w:r w:rsidRPr="008F4E1A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空格</w:t>
      </w:r>
      <w:r w:rsidRPr="008F4E1A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 </w:t>
      </w:r>
      <w:r w:rsidRPr="008F4E1A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在</w:t>
      </w:r>
      <w:r w:rsidRPr="008F4E1A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ie</w:t>
      </w:r>
      <w:r w:rsidRPr="008F4E1A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、</w:t>
      </w:r>
      <w:r w:rsidRPr="008F4E1A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firefox</w:t>
      </w:r>
      <w:r w:rsidRPr="008F4E1A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、</w:t>
      </w:r>
      <w:r w:rsidRPr="008F4E1A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chrome</w:t>
      </w:r>
      <w:r w:rsidRPr="008F4E1A">
        <w:rPr>
          <w:rFonts w:ascii="Arial" w:eastAsia="宋体" w:hAnsi="Arial" w:cs="Arial"/>
          <w:b/>
          <w:bCs/>
          <w:color w:val="333333"/>
          <w:kern w:val="36"/>
          <w:sz w:val="20"/>
          <w:szCs w:val="20"/>
        </w:rPr>
        <w:t>浏览器中显示距离不一致</w:t>
      </w:r>
    </w:p>
    <w:p w:rsidR="008F4E1A" w:rsidRPr="008F4E1A" w:rsidRDefault="008F4E1A" w:rsidP="008F4E1A">
      <w:pPr>
        <w:widowControl/>
        <w:shd w:val="clear" w:color="auto" w:fill="FFFFFF"/>
        <w:spacing w:line="225" w:lineRule="atLeast"/>
        <w:jc w:val="center"/>
        <w:rPr>
          <w:rFonts w:ascii="Tahoma" w:eastAsia="宋体" w:hAnsi="Tahoma" w:cs="Tahoma"/>
          <w:color w:val="999999"/>
          <w:kern w:val="0"/>
          <w:sz w:val="15"/>
          <w:szCs w:val="15"/>
        </w:rPr>
      </w:pPr>
      <w:r w:rsidRPr="008F4E1A">
        <w:rPr>
          <w:rFonts w:ascii="Tahoma" w:eastAsia="宋体" w:hAnsi="Tahoma" w:cs="Tahoma"/>
          <w:color w:val="999999"/>
          <w:kern w:val="0"/>
          <w:sz w:val="15"/>
          <w:szCs w:val="15"/>
        </w:rPr>
        <w:t>作者：佚名</w:t>
      </w:r>
      <w:r w:rsidRPr="008F4E1A">
        <w:rPr>
          <w:rFonts w:ascii="Tahoma" w:eastAsia="宋体" w:hAnsi="Tahoma" w:cs="Tahoma"/>
          <w:color w:val="999999"/>
          <w:kern w:val="0"/>
          <w:sz w:val="15"/>
          <w:szCs w:val="15"/>
        </w:rPr>
        <w:t xml:space="preserve"> </w:t>
      </w:r>
      <w:r w:rsidRPr="008F4E1A">
        <w:rPr>
          <w:rFonts w:ascii="Tahoma" w:eastAsia="宋体" w:hAnsi="Tahoma" w:cs="Tahoma"/>
          <w:color w:val="999999"/>
          <w:kern w:val="0"/>
          <w:sz w:val="15"/>
          <w:szCs w:val="15"/>
        </w:rPr>
        <w:t>字体：</w:t>
      </w:r>
      <w:r w:rsidRPr="008F4E1A">
        <w:rPr>
          <w:rFonts w:ascii="Tahoma" w:eastAsia="宋体" w:hAnsi="Tahoma" w:cs="Tahoma"/>
          <w:color w:val="999999"/>
          <w:kern w:val="0"/>
          <w:sz w:val="15"/>
          <w:szCs w:val="15"/>
        </w:rPr>
        <w:t>[</w:t>
      </w:r>
      <w:hyperlink r:id="rId4" w:history="1">
        <w:r w:rsidRPr="008F4E1A">
          <w:rPr>
            <w:rFonts w:ascii="Tahoma" w:eastAsia="宋体" w:hAnsi="Tahoma" w:cs="Tahoma"/>
            <w:color w:val="333333"/>
            <w:kern w:val="0"/>
            <w:sz w:val="15"/>
          </w:rPr>
          <w:t>增加</w:t>
        </w:r>
      </w:hyperlink>
      <w:r w:rsidRPr="008F4E1A">
        <w:rPr>
          <w:rFonts w:ascii="Tahoma" w:eastAsia="宋体" w:hAnsi="Tahoma" w:cs="Tahoma"/>
          <w:color w:val="999999"/>
          <w:kern w:val="0"/>
          <w:sz w:val="15"/>
        </w:rPr>
        <w:t> </w:t>
      </w:r>
      <w:hyperlink r:id="rId5" w:history="1">
        <w:r w:rsidRPr="008F4E1A">
          <w:rPr>
            <w:rFonts w:ascii="Tahoma" w:eastAsia="宋体" w:hAnsi="Tahoma" w:cs="Tahoma"/>
            <w:color w:val="333333"/>
            <w:kern w:val="0"/>
            <w:sz w:val="15"/>
          </w:rPr>
          <w:t>减小</w:t>
        </w:r>
      </w:hyperlink>
      <w:r w:rsidRPr="008F4E1A">
        <w:rPr>
          <w:rFonts w:ascii="Tahoma" w:eastAsia="宋体" w:hAnsi="Tahoma" w:cs="Tahoma"/>
          <w:color w:val="999999"/>
          <w:kern w:val="0"/>
          <w:sz w:val="15"/>
          <w:szCs w:val="15"/>
        </w:rPr>
        <w:t xml:space="preserve">] </w:t>
      </w:r>
      <w:r w:rsidRPr="008F4E1A">
        <w:rPr>
          <w:rFonts w:ascii="Tahoma" w:eastAsia="宋体" w:hAnsi="Tahoma" w:cs="Tahoma"/>
          <w:color w:val="999999"/>
          <w:kern w:val="0"/>
          <w:sz w:val="15"/>
          <w:szCs w:val="15"/>
        </w:rPr>
        <w:t>来源：互联网</w:t>
      </w:r>
      <w:r w:rsidRPr="008F4E1A">
        <w:rPr>
          <w:rFonts w:ascii="Tahoma" w:eastAsia="宋体" w:hAnsi="Tahoma" w:cs="Tahoma"/>
          <w:color w:val="999999"/>
          <w:kern w:val="0"/>
          <w:sz w:val="15"/>
          <w:szCs w:val="15"/>
        </w:rPr>
        <w:t xml:space="preserve"> </w:t>
      </w:r>
      <w:r w:rsidRPr="008F4E1A">
        <w:rPr>
          <w:rFonts w:ascii="Tahoma" w:eastAsia="宋体" w:hAnsi="Tahoma" w:cs="Tahoma"/>
          <w:color w:val="999999"/>
          <w:kern w:val="0"/>
          <w:sz w:val="15"/>
          <w:szCs w:val="15"/>
        </w:rPr>
        <w:t>时间：</w:t>
      </w:r>
      <w:r w:rsidRPr="008F4E1A">
        <w:rPr>
          <w:rFonts w:ascii="Tahoma" w:eastAsia="宋体" w:hAnsi="Tahoma" w:cs="Tahoma"/>
          <w:color w:val="999999"/>
          <w:kern w:val="0"/>
          <w:sz w:val="15"/>
          <w:szCs w:val="15"/>
        </w:rPr>
        <w:t>05-28 16:10:23</w:t>
      </w:r>
      <w:hyperlink r:id="rId6" w:anchor="comments" w:history="1">
        <w:r w:rsidRPr="008F4E1A">
          <w:rPr>
            <w:rFonts w:ascii="Tahoma" w:eastAsia="宋体" w:hAnsi="Tahoma" w:cs="Tahoma"/>
            <w:color w:val="333333"/>
            <w:kern w:val="0"/>
            <w:sz w:val="15"/>
          </w:rPr>
          <w:t> </w:t>
        </w:r>
        <w:r w:rsidRPr="008F4E1A">
          <w:rPr>
            <w:rFonts w:ascii="Tahoma" w:eastAsia="宋体" w:hAnsi="Tahoma" w:cs="Tahoma"/>
            <w:color w:val="333333"/>
            <w:kern w:val="0"/>
            <w:sz w:val="15"/>
          </w:rPr>
          <w:t>我要评论</w:t>
        </w:r>
      </w:hyperlink>
    </w:p>
    <w:p w:rsidR="008F4E1A" w:rsidRPr="008F4E1A" w:rsidRDefault="008F4E1A" w:rsidP="008F4E1A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8F4E1A">
        <w:rPr>
          <w:rFonts w:ascii="Tahoma" w:eastAsia="宋体" w:hAnsi="Tahoma" w:cs="Tahoma"/>
          <w:color w:val="333333"/>
          <w:kern w:val="0"/>
          <w:sz w:val="18"/>
          <w:szCs w:val="18"/>
        </w:rPr>
        <w:t>空格在</w:t>
      </w:r>
      <w:r w:rsidRPr="008F4E1A">
        <w:rPr>
          <w:rFonts w:ascii="Tahoma" w:eastAsia="宋体" w:hAnsi="Tahoma" w:cs="Tahoma"/>
          <w:color w:val="333333"/>
          <w:kern w:val="0"/>
          <w:sz w:val="18"/>
          <w:szCs w:val="18"/>
        </w:rPr>
        <w:t>ie</w:t>
      </w:r>
      <w:r w:rsidRPr="008F4E1A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8F4E1A">
        <w:rPr>
          <w:rFonts w:ascii="Tahoma" w:eastAsia="宋体" w:hAnsi="Tahoma" w:cs="Tahoma"/>
          <w:color w:val="333333"/>
          <w:kern w:val="0"/>
          <w:sz w:val="18"/>
          <w:szCs w:val="18"/>
        </w:rPr>
        <w:t>firefox</w:t>
      </w:r>
      <w:r w:rsidRPr="008F4E1A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8F4E1A">
        <w:rPr>
          <w:rFonts w:ascii="Tahoma" w:eastAsia="宋体" w:hAnsi="Tahoma" w:cs="Tahoma"/>
          <w:color w:val="333333"/>
          <w:kern w:val="0"/>
          <w:sz w:val="18"/>
          <w:szCs w:val="18"/>
        </w:rPr>
        <w:t>chrome</w:t>
      </w:r>
      <w:r w:rsidRPr="008F4E1A">
        <w:rPr>
          <w:rFonts w:ascii="Tahoma" w:eastAsia="宋体" w:hAnsi="Tahoma" w:cs="Tahoma"/>
          <w:color w:val="333333"/>
          <w:kern w:val="0"/>
          <w:sz w:val="18"/>
          <w:szCs w:val="18"/>
        </w:rPr>
        <w:t>浏览器上显示的效果不太一样，主要是前面的空格宽度不同，这可能是因为不同的浏览器会有不同的默认字体，一般</w:t>
      </w:r>
      <w:r w:rsidRPr="008F4E1A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IE</w:t>
      </w:r>
      <w:r w:rsidRPr="008F4E1A">
        <w:rPr>
          <w:rFonts w:ascii="Tahoma" w:eastAsia="宋体" w:hAnsi="Tahoma" w:cs="Tahoma"/>
          <w:color w:val="333333"/>
          <w:kern w:val="0"/>
          <w:sz w:val="18"/>
          <w:szCs w:val="18"/>
        </w:rPr>
        <w:t>默认字体都是宋体，下面为大家介绍几种不错的解决方法</w:t>
      </w:r>
    </w:p>
    <w:p w:rsidR="008F4E1A" w:rsidRPr="008F4E1A" w:rsidRDefault="008F4E1A" w:rsidP="008F4E1A">
      <w:pPr>
        <w:widowControl/>
        <w:shd w:val="clear" w:color="auto" w:fill="FFFFFF"/>
        <w:wordWrap w:val="0"/>
        <w:spacing w:after="240" w:line="316" w:lineRule="atLeast"/>
        <w:jc w:val="left"/>
        <w:rPr>
          <w:ins w:id="0" w:author="Unknown"/>
          <w:rFonts w:ascii="Tahoma" w:eastAsia="宋体" w:hAnsi="Tahoma" w:cs="Tahoma"/>
          <w:color w:val="000000"/>
          <w:kern w:val="0"/>
          <w:sz w:val="18"/>
          <w:szCs w:val="18"/>
        </w:rPr>
      </w:pPr>
      <w:ins w:id="1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&amp;nbsp;&amp;nbsp;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在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ie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、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firefox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、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chrome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浏览器上显示的效果不太一样，主要是前面的空格宽度不同。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b/>
            <w:bCs/>
            <w:color w:val="000000"/>
            <w:kern w:val="0"/>
            <w:sz w:val="18"/>
          </w:rPr>
          <w:t>网上资料说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不同的浏览器会有不同的默认字体，一般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 xml:space="preserve"> IE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默认字体都是宋体，而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firefox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和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chrome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的默认字体是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Times New Roman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，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宋体是字符等宽的字体，但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Times New Roman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不是字符等宽的字体，因为浏览器默认字体的不同，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空格符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&amp;nbsp;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在不同的浏览器下面的显示宽度也不同。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例如以下代码分别以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IE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和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chrome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进行测试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</w:ins>
    </w:p>
    <w:p w:rsidR="008F4E1A" w:rsidRPr="008F4E1A" w:rsidRDefault="008F4E1A" w:rsidP="008F4E1A">
      <w:pPr>
        <w:widowControl/>
        <w:shd w:val="clear" w:color="auto" w:fill="F6FBFF"/>
        <w:wordWrap w:val="0"/>
        <w:spacing w:line="316" w:lineRule="atLeast"/>
        <w:jc w:val="left"/>
        <w:rPr>
          <w:ins w:id="2" w:author="Unknown"/>
          <w:rFonts w:ascii="Tahoma" w:eastAsia="宋体" w:hAnsi="Tahoma" w:cs="Tahoma"/>
          <w:color w:val="000000"/>
          <w:kern w:val="0"/>
          <w:sz w:val="18"/>
          <w:szCs w:val="18"/>
        </w:rPr>
      </w:pPr>
      <w:ins w:id="3" w:author="Unknown">
        <w:r w:rsidRPr="008F4E1A">
          <w:rPr>
            <w:rFonts w:ascii="Tahoma" w:eastAsia="宋体" w:hAnsi="Tahoma" w:cs="Tahoma"/>
            <w:color w:val="000000"/>
            <w:kern w:val="0"/>
            <w:sz w:val="15"/>
            <w:szCs w:val="15"/>
            <w:u w:val="single"/>
          </w:rPr>
          <w:t>复制代码</w:t>
        </w:r>
      </w:ins>
    </w:p>
    <w:p w:rsidR="008F4E1A" w:rsidRPr="008F4E1A" w:rsidRDefault="008F4E1A" w:rsidP="008F4E1A">
      <w:pPr>
        <w:widowControl/>
        <w:shd w:val="clear" w:color="auto" w:fill="F6FBFF"/>
        <w:wordWrap w:val="0"/>
        <w:spacing w:line="316" w:lineRule="atLeast"/>
        <w:jc w:val="left"/>
        <w:rPr>
          <w:ins w:id="4" w:author="Unknown"/>
          <w:rFonts w:ascii="Tahoma" w:eastAsia="宋体" w:hAnsi="Tahoma" w:cs="Tahoma"/>
          <w:color w:val="000000"/>
          <w:kern w:val="0"/>
          <w:sz w:val="18"/>
          <w:szCs w:val="18"/>
        </w:rPr>
      </w:pPr>
      <w:ins w:id="5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代码如下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:</w:t>
        </w:r>
      </w:ins>
    </w:p>
    <w:p w:rsidR="008F4E1A" w:rsidRPr="008F4E1A" w:rsidRDefault="008F4E1A" w:rsidP="008F4E1A">
      <w:pPr>
        <w:widowControl/>
        <w:shd w:val="clear" w:color="auto" w:fill="DDEDFB"/>
        <w:wordWrap w:val="0"/>
        <w:spacing w:line="316" w:lineRule="atLeast"/>
        <w:jc w:val="left"/>
        <w:rPr>
          <w:ins w:id="6" w:author="Unknown"/>
          <w:rFonts w:ascii="Tahoma" w:eastAsia="宋体" w:hAnsi="Tahoma" w:cs="Tahoma"/>
          <w:color w:val="000000"/>
          <w:kern w:val="0"/>
          <w:sz w:val="18"/>
          <w:szCs w:val="18"/>
        </w:rPr>
      </w:pPr>
      <w:ins w:id="7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&lt;table&gt;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&lt;tr&gt;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&lt;td&gt;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我是第一行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&lt;/td&gt;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&lt;/tr&gt;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&lt;tr&gt;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&lt;td&gt;nbsp;nbsp;nbsp;nbsp;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我是第二行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&lt;/td&gt;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&lt;/tr&gt;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&lt;tr&gt;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&lt;td&gt;nbsp;nbsp;nbsp;nbsp;nbsp;nbsp;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我是第三行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&lt;/td&gt;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&lt;/tr&gt;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&lt;/table&gt;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</w:ins>
    </w:p>
    <w:p w:rsidR="008F4E1A" w:rsidRPr="008F4E1A" w:rsidRDefault="008F4E1A" w:rsidP="008F4E1A">
      <w:pPr>
        <w:widowControl/>
        <w:shd w:val="clear" w:color="auto" w:fill="FFFFFF"/>
        <w:wordWrap w:val="0"/>
        <w:spacing w:after="240" w:line="316" w:lineRule="atLeast"/>
        <w:jc w:val="left"/>
        <w:rPr>
          <w:ins w:id="8" w:author="Unknown"/>
          <w:rFonts w:ascii="Tahoma" w:eastAsia="宋体" w:hAnsi="Tahoma" w:cs="Tahoma"/>
          <w:color w:val="000000"/>
          <w:kern w:val="0"/>
          <w:sz w:val="18"/>
          <w:szCs w:val="18"/>
        </w:rPr>
      </w:pPr>
      <w:ins w:id="9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在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chrome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显示效果如下：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fldChar w:fldCharType="begin"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instrText xml:space="preserve"> INCLUDEPICTURE "http://files.jb51.net/file_images/article/201405/201405281614431.gif?2014428161535" \* MERGEFORMATINET </w:instrText>
        </w:r>
      </w:ins>
      <w:r w:rsidRPr="008F4E1A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separate"/>
      </w:r>
      <w:r w:rsidRPr="008F4E1A">
        <w:rPr>
          <w:rFonts w:ascii="Tahoma" w:eastAsia="宋体" w:hAnsi="Tahoma" w:cs="Tahoma"/>
          <w:color w:val="000000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ins w:id="10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fldChar w:fldCharType="end"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IE9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下显示效果如下：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fldChar w:fldCharType="begin"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instrText xml:space="preserve"> INCLUDEPICTURE "http://files.jb51.net/file_images/article/201405/201405281616142.gif?2014428161632" \* MERGEFORMATINET </w:instrText>
        </w:r>
      </w:ins>
      <w:r w:rsidRPr="008F4E1A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separate"/>
      </w:r>
      <w:r w:rsidRPr="008F4E1A">
        <w:rPr>
          <w:rFonts w:ascii="Tahoma" w:eastAsia="宋体" w:hAnsi="Tahoma" w:cs="Tahoma"/>
          <w:color w:val="000000"/>
          <w:kern w:val="0"/>
          <w:sz w:val="18"/>
          <w:szCs w:val="18"/>
        </w:rPr>
        <w:pict>
          <v:shape id="_x0000_i1026" type="#_x0000_t75" alt="" style="width:23.8pt;height:23.8pt"/>
        </w:pict>
      </w:r>
      <w:ins w:id="11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fldChar w:fldCharType="end"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可以看出两个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&amp;nbsp;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在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chrome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中占一个汉字的宽度，而在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IE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中四个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&amp;nbsp;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才占一个汉字的宽度。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b/>
            <w:bCs/>
            <w:color w:val="000000"/>
            <w:kern w:val="0"/>
            <w:sz w:val="18"/>
          </w:rPr>
          <w:t>解决办法：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一、修改页面的编码格式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&lt;meta http-equiv="content-type" content="text/html; charset=gbk"&gt;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和页面的编译方式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(myeclipse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中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)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</w:ins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244215" cy="906145"/>
            <wp:effectExtent l="19050" t="0" r="0" b="0"/>
            <wp:docPr id="3" name="图片 3" descr="http://files.jb51.net/file_images/article/201405/201405281616593.gif?201442816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405/201405281616593.gif?20144281617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2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然后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IE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右键修改编码显示格式即可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fldChar w:fldCharType="begin"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instrText xml:space="preserve"> INCLUDEPICTURE "http://files.jb51.net/file_images/article/201405/201405281617444.gif?201442816185" \* MERGEFORMATINET </w:instrText>
        </w:r>
      </w:ins>
      <w:r w:rsidRPr="008F4E1A">
        <w:rPr>
          <w:rFonts w:ascii="Tahoma" w:eastAsia="宋体" w:hAnsi="Tahoma" w:cs="Tahoma"/>
          <w:color w:val="000000"/>
          <w:kern w:val="0"/>
          <w:sz w:val="18"/>
          <w:szCs w:val="18"/>
        </w:rPr>
        <w:fldChar w:fldCharType="separate"/>
      </w:r>
      <w:r w:rsidRPr="008F4E1A">
        <w:rPr>
          <w:rFonts w:ascii="Tahoma" w:eastAsia="宋体" w:hAnsi="Tahoma" w:cs="Tahoma"/>
          <w:color w:val="000000"/>
          <w:kern w:val="0"/>
          <w:sz w:val="18"/>
          <w:szCs w:val="18"/>
        </w:rPr>
        <w:pict>
          <v:shape id="_x0000_i1027" type="#_x0000_t75" alt="" style="width:23.8pt;height:23.8pt"/>
        </w:pict>
      </w:r>
      <w:ins w:id="13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fldChar w:fldCharType="end"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二、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(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推荐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)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在空格那一行设置一下字体，把字体设置成任意一种字符等间距的字体就行了。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如：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</w:ins>
    </w:p>
    <w:p w:rsidR="008F4E1A" w:rsidRPr="008F4E1A" w:rsidRDefault="008F4E1A" w:rsidP="008F4E1A">
      <w:pPr>
        <w:widowControl/>
        <w:shd w:val="clear" w:color="auto" w:fill="F6FBFF"/>
        <w:wordWrap w:val="0"/>
        <w:spacing w:line="316" w:lineRule="atLeast"/>
        <w:jc w:val="left"/>
        <w:rPr>
          <w:ins w:id="14" w:author="Unknown"/>
          <w:rFonts w:ascii="Tahoma" w:eastAsia="宋体" w:hAnsi="Tahoma" w:cs="Tahoma"/>
          <w:color w:val="000000"/>
          <w:kern w:val="0"/>
          <w:sz w:val="18"/>
          <w:szCs w:val="18"/>
        </w:rPr>
      </w:pPr>
      <w:ins w:id="15" w:author="Unknown">
        <w:r w:rsidRPr="008F4E1A">
          <w:rPr>
            <w:rFonts w:ascii="Tahoma" w:eastAsia="宋体" w:hAnsi="Tahoma" w:cs="Tahoma"/>
            <w:color w:val="000000"/>
            <w:kern w:val="0"/>
            <w:sz w:val="15"/>
            <w:szCs w:val="15"/>
            <w:u w:val="single"/>
          </w:rPr>
          <w:t>复制代码</w:t>
        </w:r>
      </w:ins>
    </w:p>
    <w:p w:rsidR="008F4E1A" w:rsidRPr="008F4E1A" w:rsidRDefault="008F4E1A" w:rsidP="008F4E1A">
      <w:pPr>
        <w:widowControl/>
        <w:shd w:val="clear" w:color="auto" w:fill="F6FBFF"/>
        <w:wordWrap w:val="0"/>
        <w:spacing w:line="316" w:lineRule="atLeast"/>
        <w:jc w:val="left"/>
        <w:rPr>
          <w:ins w:id="16" w:author="Unknown"/>
          <w:rFonts w:ascii="Tahoma" w:eastAsia="宋体" w:hAnsi="Tahoma" w:cs="Tahoma"/>
          <w:color w:val="000000"/>
          <w:kern w:val="0"/>
          <w:sz w:val="18"/>
          <w:szCs w:val="18"/>
        </w:rPr>
      </w:pPr>
      <w:ins w:id="17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代码如下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:</w:t>
        </w:r>
      </w:ins>
    </w:p>
    <w:p w:rsidR="008F4E1A" w:rsidRPr="008F4E1A" w:rsidRDefault="008F4E1A" w:rsidP="008F4E1A">
      <w:pPr>
        <w:widowControl/>
        <w:shd w:val="clear" w:color="auto" w:fill="DDEDFB"/>
        <w:wordWrap w:val="0"/>
        <w:spacing w:line="316" w:lineRule="atLeast"/>
        <w:jc w:val="left"/>
        <w:rPr>
          <w:ins w:id="18" w:author="Unknown"/>
          <w:rFonts w:ascii="Tahoma" w:eastAsia="宋体" w:hAnsi="Tahoma" w:cs="Tahoma"/>
          <w:color w:val="000000"/>
          <w:kern w:val="0"/>
          <w:sz w:val="18"/>
          <w:szCs w:val="18"/>
        </w:rPr>
      </w:pPr>
      <w:ins w:id="19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&lt;div style="font-family: '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宋体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'"&gt;nbsp;nbsp;nbsp;nbsp;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我是第二行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&lt;/div&gt;</w:t>
        </w:r>
        <w:r w:rsidRPr="008F4E1A">
          <w:rPr>
            <w:rFonts w:ascii="Tahoma" w:eastAsia="宋体" w:hAnsi="Tahoma" w:cs="Tahoma"/>
            <w:color w:val="000000"/>
            <w:kern w:val="0"/>
            <w:sz w:val="18"/>
          </w:rPr>
          <w:t> </w:t>
        </w:r>
      </w:ins>
    </w:p>
    <w:p w:rsidR="008F4E1A" w:rsidRPr="008F4E1A" w:rsidRDefault="008F4E1A" w:rsidP="008F4E1A">
      <w:pPr>
        <w:widowControl/>
        <w:shd w:val="clear" w:color="auto" w:fill="FFFFFF"/>
        <w:wordWrap w:val="0"/>
        <w:spacing w:line="316" w:lineRule="atLeast"/>
        <w:jc w:val="left"/>
        <w:rPr>
          <w:ins w:id="20" w:author="Unknown"/>
          <w:rFonts w:ascii="Tahoma" w:eastAsia="宋体" w:hAnsi="Tahoma" w:cs="Tahoma"/>
          <w:color w:val="000000"/>
          <w:kern w:val="0"/>
          <w:sz w:val="18"/>
          <w:szCs w:val="18"/>
        </w:rPr>
      </w:pPr>
      <w:ins w:id="21" w:author="Unknown"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br/>
          <w:t>PS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：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nbsp;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替换为</w:t>
        </w:r>
        <w:r w:rsidRPr="008F4E1A">
          <w:rPr>
            <w:rFonts w:ascii="Tahoma" w:eastAsia="宋体" w:hAnsi="Tahoma" w:cs="Tahoma"/>
            <w:color w:val="000000"/>
            <w:kern w:val="0"/>
            <w:sz w:val="18"/>
            <w:szCs w:val="18"/>
          </w:rPr>
          <w:t>&amp;nbsp;</w:t>
        </w:r>
      </w:ins>
    </w:p>
    <w:p w:rsidR="00961FF5" w:rsidRDefault="00961FF5">
      <w:pPr>
        <w:rPr>
          <w:rFonts w:hint="eastAsia"/>
        </w:rPr>
      </w:pPr>
    </w:p>
    <w:sectPr w:rsidR="00961FF5" w:rsidSect="00961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4E1A"/>
    <w:rsid w:val="008F4E1A"/>
    <w:rsid w:val="00961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FF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4E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4E1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F4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4E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4E1A"/>
  </w:style>
  <w:style w:type="character" w:styleId="a5">
    <w:name w:val="Strong"/>
    <w:basedOn w:val="a0"/>
    <w:uiPriority w:val="22"/>
    <w:qFormat/>
    <w:rsid w:val="008F4E1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F4E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F4E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90">
          <w:marLeft w:val="63"/>
          <w:marRight w:val="63"/>
          <w:marTop w:val="125"/>
          <w:marBottom w:val="125"/>
          <w:divBdr>
            <w:top w:val="none" w:sz="0" w:space="0" w:color="auto"/>
            <w:left w:val="single" w:sz="12" w:space="6" w:color="3BB0DB"/>
            <w:bottom w:val="none" w:sz="0" w:space="0" w:color="auto"/>
            <w:right w:val="none" w:sz="0" w:space="0" w:color="auto"/>
          </w:divBdr>
        </w:div>
        <w:div w:id="461772014">
          <w:marLeft w:val="125"/>
          <w:marRight w:val="1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1184">
              <w:marLeft w:val="0"/>
              <w:marRight w:val="0"/>
              <w:marTop w:val="38"/>
              <w:marBottom w:val="0"/>
              <w:divBdr>
                <w:top w:val="single" w:sz="4" w:space="0" w:color="0099CC"/>
                <w:left w:val="single" w:sz="4" w:space="2" w:color="0099CC"/>
                <w:bottom w:val="single" w:sz="4" w:space="0" w:color="0099CC"/>
                <w:right w:val="single" w:sz="4" w:space="2" w:color="0099CC"/>
              </w:divBdr>
              <w:divsChild>
                <w:div w:id="19412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834068">
              <w:marLeft w:val="0"/>
              <w:marRight w:val="0"/>
              <w:marTop w:val="0"/>
              <w:marBottom w:val="38"/>
              <w:divBdr>
                <w:top w:val="none" w:sz="0" w:space="0" w:color="auto"/>
                <w:left w:val="single" w:sz="4" w:space="2" w:color="0099CC"/>
                <w:bottom w:val="single" w:sz="4" w:space="0" w:color="0099CC"/>
                <w:right w:val="single" w:sz="4" w:space="2" w:color="0099CC"/>
              </w:divBdr>
            </w:div>
            <w:div w:id="1248802824">
              <w:marLeft w:val="0"/>
              <w:marRight w:val="0"/>
              <w:marTop w:val="38"/>
              <w:marBottom w:val="0"/>
              <w:divBdr>
                <w:top w:val="single" w:sz="4" w:space="0" w:color="0099CC"/>
                <w:left w:val="single" w:sz="4" w:space="2" w:color="0099CC"/>
                <w:bottom w:val="single" w:sz="4" w:space="0" w:color="0099CC"/>
                <w:right w:val="single" w:sz="4" w:space="2" w:color="0099CC"/>
              </w:divBdr>
              <w:divsChild>
                <w:div w:id="17457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4597">
              <w:marLeft w:val="0"/>
              <w:marRight w:val="0"/>
              <w:marTop w:val="0"/>
              <w:marBottom w:val="38"/>
              <w:divBdr>
                <w:top w:val="none" w:sz="0" w:space="0" w:color="auto"/>
                <w:left w:val="single" w:sz="4" w:space="2" w:color="0099CC"/>
                <w:bottom w:val="single" w:sz="4" w:space="0" w:color="0099CC"/>
                <w:right w:val="single" w:sz="4" w:space="2" w:color="0099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web/170943.html" TargetMode="External"/><Relationship Id="rId5" Type="http://schemas.openxmlformats.org/officeDocument/2006/relationships/hyperlink" Target="javascript:turnsmall()" TargetMode="External"/><Relationship Id="rId4" Type="http://schemas.openxmlformats.org/officeDocument/2006/relationships/hyperlink" Target="javascript:turnbig(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2016-08-15T07:51:00Z</dcterms:created>
  <dcterms:modified xsi:type="dcterms:W3CDTF">2016-08-15T07:51:00Z</dcterms:modified>
</cp:coreProperties>
</file>