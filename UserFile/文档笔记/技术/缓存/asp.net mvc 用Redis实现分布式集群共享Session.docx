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35C" w:rsidRPr="00A3135C" w:rsidRDefault="00A3135C" w:rsidP="00A3135C">
      <w:pPr>
        <w:widowControl/>
        <w:shd w:val="clear" w:color="auto" w:fill="FAFAFC"/>
        <w:spacing w:before="100" w:beforeAutospacing="1" w:after="100" w:afterAutospacing="1"/>
        <w:jc w:val="center"/>
        <w:outlineLvl w:val="0"/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</w:pPr>
      <w:r w:rsidRPr="00A3135C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 xml:space="preserve">asp.net </w:t>
      </w:r>
      <w:proofErr w:type="spellStart"/>
      <w:r w:rsidRPr="00A3135C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mvc</w:t>
      </w:r>
      <w:proofErr w:type="spellEnd"/>
      <w:r w:rsidRPr="00A3135C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 xml:space="preserve"> </w:t>
      </w:r>
      <w:r w:rsidRPr="00A3135C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用</w:t>
      </w:r>
      <w:proofErr w:type="spellStart"/>
      <w:r w:rsidRPr="00A3135C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Redis</w:t>
      </w:r>
      <w:proofErr w:type="spellEnd"/>
      <w:r w:rsidRPr="00A3135C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实现分布式集群共享</w:t>
      </w:r>
      <w:r w:rsidRPr="00A3135C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Session</w:t>
      </w:r>
    </w:p>
    <w:tbl>
      <w:tblPr>
        <w:tblW w:w="4850" w:type="pct"/>
        <w:jc w:val="center"/>
        <w:tblCellSpacing w:w="15" w:type="dxa"/>
        <w:shd w:val="clear" w:color="auto" w:fill="FAFAF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5"/>
        <w:gridCol w:w="3554"/>
        <w:gridCol w:w="2445"/>
      </w:tblGrid>
      <w:tr w:rsidR="00A3135C" w:rsidRPr="00A3135C" w:rsidTr="00A3135C">
        <w:trPr>
          <w:tblCellSpacing w:w="15" w:type="dxa"/>
          <w:jc w:val="center"/>
        </w:trPr>
        <w:tc>
          <w:tcPr>
            <w:tcW w:w="2100" w:type="dxa"/>
            <w:shd w:val="clear" w:color="auto" w:fill="FAFAFC"/>
            <w:vAlign w:val="center"/>
            <w:hideMark/>
          </w:tcPr>
          <w:p w:rsidR="00A3135C" w:rsidRPr="00A3135C" w:rsidRDefault="00A3135C" w:rsidP="00A3135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A3135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[</w:t>
            </w:r>
            <w:r w:rsidRPr="00A3135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日期：</w:t>
            </w:r>
            <w:r w:rsidRPr="00A3135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2015-07-18]</w:t>
            </w:r>
          </w:p>
        </w:tc>
        <w:tc>
          <w:tcPr>
            <w:tcW w:w="0" w:type="auto"/>
            <w:shd w:val="clear" w:color="auto" w:fill="FAFAFC"/>
            <w:vAlign w:val="center"/>
            <w:hideMark/>
          </w:tcPr>
          <w:p w:rsidR="00A3135C" w:rsidRPr="00A3135C" w:rsidRDefault="00A3135C" w:rsidP="00A3135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A3135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来源：</w:t>
            </w:r>
            <w:r w:rsidRPr="00A3135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Linux</w:t>
            </w:r>
            <w:r w:rsidRPr="00A3135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社区</w:t>
            </w:r>
            <w:r w:rsidRPr="00A3135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 xml:space="preserve">  </w:t>
            </w:r>
            <w:r w:rsidRPr="00A3135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作者：</w:t>
            </w:r>
            <w:proofErr w:type="spellStart"/>
            <w:r w:rsidRPr="00A3135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valen</w:t>
            </w:r>
            <w:proofErr w:type="spellEnd"/>
          </w:p>
        </w:tc>
        <w:tc>
          <w:tcPr>
            <w:tcW w:w="2400" w:type="dxa"/>
            <w:shd w:val="clear" w:color="auto" w:fill="FAFAFC"/>
            <w:vAlign w:val="center"/>
            <w:hideMark/>
          </w:tcPr>
          <w:p w:rsidR="00A3135C" w:rsidRPr="00A3135C" w:rsidRDefault="00A3135C" w:rsidP="00A3135C">
            <w:pPr>
              <w:widowControl/>
              <w:jc w:val="righ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A3135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[</w:t>
            </w:r>
            <w:r w:rsidRPr="00A3135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字体：</w:t>
            </w:r>
            <w:r w:rsidRPr="00A3135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fldChar w:fldCharType="begin"/>
            </w:r>
            <w:r w:rsidRPr="00A3135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instrText xml:space="preserve"> HYPERLINK "javascript:ContentSize(16)" </w:instrText>
            </w:r>
            <w:r w:rsidRPr="00A3135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fldChar w:fldCharType="separate"/>
            </w:r>
            <w:r w:rsidRPr="00A3135C">
              <w:rPr>
                <w:rFonts w:ascii="Tahoma" w:eastAsia="宋体" w:hAnsi="Tahoma" w:cs="Tahoma"/>
                <w:color w:val="606060"/>
                <w:kern w:val="0"/>
                <w:sz w:val="18"/>
              </w:rPr>
              <w:t>大</w:t>
            </w:r>
            <w:r w:rsidRPr="00A3135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fldChar w:fldCharType="end"/>
            </w:r>
            <w:r w:rsidRPr="00A3135C">
              <w:rPr>
                <w:rFonts w:ascii="Tahoma" w:eastAsia="宋体" w:hAnsi="Tahoma" w:cs="Tahoma"/>
                <w:color w:val="333333"/>
                <w:kern w:val="0"/>
                <w:sz w:val="18"/>
              </w:rPr>
              <w:t> </w:t>
            </w:r>
            <w:hyperlink r:id="rId4" w:history="1">
              <w:r w:rsidRPr="00A3135C">
                <w:rPr>
                  <w:rFonts w:ascii="Tahoma" w:eastAsia="宋体" w:hAnsi="Tahoma" w:cs="Tahoma"/>
                  <w:color w:val="606060"/>
                  <w:kern w:val="0"/>
                  <w:sz w:val="18"/>
                </w:rPr>
                <w:t>中</w:t>
              </w:r>
            </w:hyperlink>
            <w:r w:rsidRPr="00A3135C">
              <w:rPr>
                <w:rFonts w:ascii="Tahoma" w:eastAsia="宋体" w:hAnsi="Tahoma" w:cs="Tahoma"/>
                <w:color w:val="333333"/>
                <w:kern w:val="0"/>
                <w:sz w:val="18"/>
              </w:rPr>
              <w:t> </w:t>
            </w:r>
            <w:hyperlink r:id="rId5" w:history="1">
              <w:r w:rsidRPr="00A3135C">
                <w:rPr>
                  <w:rFonts w:ascii="Tahoma" w:eastAsia="宋体" w:hAnsi="Tahoma" w:cs="Tahoma"/>
                  <w:color w:val="606060"/>
                  <w:kern w:val="0"/>
                  <w:sz w:val="18"/>
                </w:rPr>
                <w:t>小</w:t>
              </w:r>
            </w:hyperlink>
            <w:r w:rsidRPr="00A3135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]</w:t>
            </w:r>
          </w:p>
        </w:tc>
      </w:tr>
    </w:tbl>
    <w:p w:rsidR="00A3135C" w:rsidRPr="00A3135C" w:rsidRDefault="00A3135C" w:rsidP="00A3135C">
      <w:pPr>
        <w:widowControl/>
        <w:shd w:val="clear" w:color="auto" w:fill="FAFAFC"/>
        <w:wordWrap w:val="0"/>
        <w:spacing w:before="100" w:beforeAutospacing="1" w:after="100" w:afterAutospacing="1"/>
        <w:rPr>
          <w:ins w:id="0" w:author="Unknown"/>
          <w:rFonts w:ascii="Tahoma" w:eastAsia="宋体" w:hAnsi="Tahoma" w:cs="Tahoma"/>
          <w:color w:val="333333"/>
          <w:kern w:val="0"/>
          <w:szCs w:val="21"/>
        </w:rPr>
      </w:pPr>
      <w:ins w:id="1" w:author="Unknown"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1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、这两天研究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Redis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搞分布式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session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问题，网上找的资料都是用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ServiceStack.Redis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来实现的，但是在做性能测试的时候发现最新的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v4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版本有限制每小时候最多请求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6000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次，</w:t>
        </w:r>
        <w:proofErr w:type="gram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因为官网开始</w:t>
        </w:r>
        <w:proofErr w:type="gram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商业化要收费了，</w:t>
        </w:r>
        <w:proofErr w:type="gram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好坑爹</w:t>
        </w:r>
        <w:proofErr w:type="gram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的说，还好我前期弄了个性能测试</w:t>
        </w:r>
        <w:proofErr w:type="gram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列子</w:t>
        </w:r>
        <w:proofErr w:type="gram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，不然上线以后出问题那就麻烦了。后面找了个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NServiceKit.Redis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（好像就是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ServiceStack.Redis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的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v3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版本）来替代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v4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的收费版。</w:t>
        </w:r>
      </w:ins>
    </w:p>
    <w:p w:rsidR="00A3135C" w:rsidRPr="00A3135C" w:rsidRDefault="00A3135C" w:rsidP="00A3135C">
      <w:pPr>
        <w:widowControl/>
        <w:shd w:val="clear" w:color="auto" w:fill="FAFAFC"/>
        <w:wordWrap w:val="0"/>
        <w:spacing w:before="100" w:beforeAutospacing="1" w:after="100" w:afterAutospacing="1"/>
        <w:rPr>
          <w:ins w:id="2" w:author="Unknown"/>
          <w:rFonts w:ascii="Tahoma" w:eastAsia="宋体" w:hAnsi="Tahoma" w:cs="Tahoma"/>
          <w:color w:val="333333"/>
          <w:kern w:val="0"/>
          <w:szCs w:val="21"/>
        </w:rPr>
      </w:pPr>
      <w:ins w:id="3" w:author="Unknown"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2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、解决方案是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Redis+cookie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方式实现记录用户登录状态</w:t>
        </w:r>
      </w:ins>
    </w:p>
    <w:p w:rsidR="00A3135C" w:rsidRPr="00A3135C" w:rsidRDefault="00A3135C" w:rsidP="00A3135C">
      <w:pPr>
        <w:widowControl/>
        <w:shd w:val="clear" w:color="auto" w:fill="FAFAFC"/>
        <w:wordWrap w:val="0"/>
        <w:spacing w:before="100" w:beforeAutospacing="1" w:after="100" w:afterAutospacing="1"/>
        <w:rPr>
          <w:ins w:id="4" w:author="Unknown"/>
          <w:rFonts w:ascii="Tahoma" w:eastAsia="宋体" w:hAnsi="Tahoma" w:cs="Tahoma"/>
          <w:color w:val="333333"/>
          <w:kern w:val="0"/>
          <w:szCs w:val="21"/>
        </w:rPr>
      </w:pPr>
      <w:ins w:id="5" w:author="Unknown"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cookie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：存放用户的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ID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，这个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ID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是经过加密的，并且后台可以通过密钥解密。</w:t>
        </w:r>
      </w:ins>
    </w:p>
    <w:p w:rsidR="00A3135C" w:rsidRPr="00A3135C" w:rsidRDefault="00A3135C" w:rsidP="00A3135C">
      <w:pPr>
        <w:widowControl/>
        <w:shd w:val="clear" w:color="auto" w:fill="FAFAFC"/>
        <w:wordWrap w:val="0"/>
        <w:spacing w:before="100" w:beforeAutospacing="1" w:after="100" w:afterAutospacing="1"/>
        <w:rPr>
          <w:ins w:id="6" w:author="Unknown"/>
          <w:rFonts w:ascii="Tahoma" w:eastAsia="宋体" w:hAnsi="Tahoma" w:cs="Tahoma"/>
          <w:color w:val="333333"/>
          <w:kern w:val="0"/>
          <w:szCs w:val="21"/>
        </w:rPr>
      </w:pPr>
      <w:proofErr w:type="spellStart"/>
      <w:ins w:id="7" w:author="Unknown"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Redis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：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key/value 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方式存储，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key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存放比如：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user_1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。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  value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存放用户实体对象。</w:t>
        </w:r>
      </w:ins>
    </w:p>
    <w:p w:rsidR="00A3135C" w:rsidRPr="00A3135C" w:rsidRDefault="00A3135C" w:rsidP="00A3135C">
      <w:pPr>
        <w:widowControl/>
        <w:shd w:val="clear" w:color="auto" w:fill="FAFAFC"/>
        <w:wordWrap w:val="0"/>
        <w:spacing w:before="100" w:beforeAutospacing="1" w:after="100" w:afterAutospacing="1"/>
        <w:rPr>
          <w:ins w:id="8" w:author="Unknown"/>
          <w:rFonts w:ascii="Tahoma" w:eastAsia="宋体" w:hAnsi="Tahoma" w:cs="Tahoma"/>
          <w:color w:val="333333"/>
          <w:kern w:val="0"/>
          <w:szCs w:val="21"/>
        </w:rPr>
      </w:pPr>
      <w:ins w:id="9" w:author="Unknown"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3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、先安装一个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Redis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，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windows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的版本在本地进行测试，后期上线更换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linux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系统的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Redis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替换一下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ip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就可以了。</w:t>
        </w:r>
      </w:ins>
    </w:p>
    <w:p w:rsidR="00A3135C" w:rsidRPr="00A3135C" w:rsidRDefault="00A3135C" w:rsidP="00A3135C">
      <w:pPr>
        <w:widowControl/>
        <w:shd w:val="clear" w:color="auto" w:fill="FAFAFC"/>
        <w:wordWrap w:val="0"/>
        <w:spacing w:before="100" w:beforeAutospacing="1" w:after="100" w:afterAutospacing="1"/>
        <w:rPr>
          <w:ins w:id="10" w:author="Unknown"/>
          <w:rFonts w:ascii="Tahoma" w:eastAsia="宋体" w:hAnsi="Tahoma" w:cs="Tahoma"/>
          <w:color w:val="333333"/>
          <w:kern w:val="0"/>
          <w:szCs w:val="21"/>
        </w:rPr>
      </w:pPr>
      <w:ins w:id="11" w:author="Unknown"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4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、添加一个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Session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管理类</w:t>
        </w:r>
      </w:ins>
    </w:p>
    <w:p w:rsidR="00A3135C" w:rsidRPr="00A3135C" w:rsidRDefault="00A3135C" w:rsidP="00A3135C">
      <w:pPr>
        <w:widowControl/>
        <w:shd w:val="clear" w:color="auto" w:fill="FAFAFC"/>
        <w:wordWrap w:val="0"/>
        <w:spacing w:before="100" w:beforeAutospacing="1" w:after="100" w:afterAutospacing="1"/>
        <w:rPr>
          <w:ins w:id="12" w:author="Unknown"/>
          <w:rFonts w:ascii="Tahoma" w:eastAsia="宋体" w:hAnsi="Tahoma" w:cs="Tahoma"/>
          <w:color w:val="333333"/>
          <w:kern w:val="0"/>
          <w:szCs w:val="21"/>
        </w:rPr>
      </w:pPr>
      <w:ins w:id="13" w:author="Unknown"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public class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SessionHelper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{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private const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int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secondsTimeOut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= 60 * 20;  //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默认过期时间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20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分钟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  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单位</w:t>
        </w:r>
        <w:proofErr w:type="gram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秒</w:t>
        </w:r>
        <w:proofErr w:type="gramEnd"/>
      </w:ins>
    </w:p>
    <w:p w:rsidR="00A3135C" w:rsidRPr="00A3135C" w:rsidRDefault="00A3135C" w:rsidP="00A3135C">
      <w:pPr>
        <w:widowControl/>
        <w:shd w:val="clear" w:color="auto" w:fill="FAFAFC"/>
        <w:wordWrap w:val="0"/>
        <w:spacing w:before="100" w:beforeAutospacing="1" w:after="100" w:afterAutospacing="1"/>
        <w:rPr>
          <w:ins w:id="14" w:author="Unknown"/>
          <w:rFonts w:ascii="Tahoma" w:eastAsia="宋体" w:hAnsi="Tahoma" w:cs="Tahoma"/>
          <w:color w:val="333333"/>
          <w:kern w:val="0"/>
          <w:szCs w:val="21"/>
        </w:rPr>
      </w:pPr>
      <w:ins w:id="15" w:author="Unknown"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</w:t>
        </w:r>
        <w:proofErr w:type="gram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public</w:t>
        </w:r>
        <w:proofErr w:type="gram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RedisHelper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Redis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= new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RedisHelper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(false);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public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LoginUserInfo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this[string key]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{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get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{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        string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webCookie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=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WebHelper.GetCookie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(key);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    if (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webCookie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== "")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    {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        return null;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    }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        key = key + "_" +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SecureHelper.AESDecrypt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(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webCookie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);</w:t>
        </w:r>
      </w:ins>
    </w:p>
    <w:p w:rsidR="00A3135C" w:rsidRPr="00A3135C" w:rsidRDefault="00A3135C" w:rsidP="00A3135C">
      <w:pPr>
        <w:widowControl/>
        <w:shd w:val="clear" w:color="auto" w:fill="FAFAFC"/>
        <w:wordWrap w:val="0"/>
        <w:spacing w:before="100" w:beforeAutospacing="1" w:after="100" w:afterAutospacing="1"/>
        <w:rPr>
          <w:ins w:id="16" w:author="Unknown"/>
          <w:rFonts w:ascii="Tahoma" w:eastAsia="宋体" w:hAnsi="Tahoma" w:cs="Tahoma"/>
          <w:color w:val="333333"/>
          <w:kern w:val="0"/>
          <w:szCs w:val="21"/>
        </w:rPr>
      </w:pPr>
      <w:ins w:id="17" w:author="Unknown"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                //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距离过期时间还有多少秒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    long l = Redis.TTL(key);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    if (l &gt;= 0)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    {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           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Redis.Expire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(key,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secondsTimeOut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);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    }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   </w:t>
        </w:r>
        <w:r w:rsidRPr="00A3135C">
          <w:rPr>
            <w:rFonts w:ascii="Tahoma" w:eastAsia="宋体" w:hAnsi="Tahoma" w:cs="Tahoma"/>
            <w:color w:val="333333"/>
            <w:kern w:val="0"/>
          </w:rPr>
          <w:t> 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lastRenderedPageBreak/>
          <w:t xml:space="preserve">                return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Redis.Get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&lt;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LoginUserInfo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&gt;(key);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}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set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{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       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SetSession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(key, value);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}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}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public void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SetSession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(string key,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LoginUserInfo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value)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{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if (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string.IsNullOrWhiteSpace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(key))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{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        throw new Exception("Key is Null or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Epmty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");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}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   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WebHelper.SetCookie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(key,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SecureHelper.AESEncrypt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(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value.ID.ToString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()));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key = key + "_" + value.ID;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   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Redis.Set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&lt;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LoginUserInfo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&gt;(key, value,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secondsTimeOut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);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}</w:t>
        </w:r>
      </w:ins>
    </w:p>
    <w:p w:rsidR="00A3135C" w:rsidRPr="00A3135C" w:rsidRDefault="00A3135C" w:rsidP="00A3135C">
      <w:pPr>
        <w:widowControl/>
        <w:shd w:val="clear" w:color="auto" w:fill="FAFAFC"/>
        <w:wordWrap w:val="0"/>
        <w:spacing w:before="100" w:beforeAutospacing="1" w:after="100" w:afterAutospacing="1"/>
        <w:rPr>
          <w:ins w:id="18" w:author="Unknown"/>
          <w:rFonts w:ascii="Tahoma" w:eastAsia="宋体" w:hAnsi="Tahoma" w:cs="Tahoma"/>
          <w:color w:val="333333"/>
          <w:kern w:val="0"/>
          <w:szCs w:val="21"/>
        </w:rPr>
      </w:pPr>
      <w:ins w:id="19" w:author="Unknown"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        /// &lt;summary&gt;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/// 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移除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Session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/// &lt;/summary&gt;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/// &lt;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param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name="key"&gt;&lt;/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param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/// &lt;returns&gt;&lt;/returns&gt;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public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bool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Remove(string key)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{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   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var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rs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=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Redis.Remove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(key + "_" +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SecureHelper.AESDecrypt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(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WebHelper.GetCookie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(key)));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   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WebHelper.DeleteCookie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(key);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    return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rs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}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</w:t>
        </w:r>
        <w:r w:rsidRPr="00A3135C">
          <w:rPr>
            <w:rFonts w:ascii="Tahoma" w:eastAsia="宋体" w:hAnsi="Tahoma" w:cs="Tahoma"/>
            <w:color w:val="333333"/>
            <w:kern w:val="0"/>
          </w:rPr>
          <w:t> 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}</w:t>
        </w:r>
      </w:ins>
    </w:p>
    <w:p w:rsidR="00A3135C" w:rsidRPr="00A3135C" w:rsidRDefault="00A3135C" w:rsidP="00A3135C">
      <w:pPr>
        <w:widowControl/>
        <w:shd w:val="clear" w:color="auto" w:fill="FAFAFC"/>
        <w:wordWrap w:val="0"/>
        <w:spacing w:before="100" w:beforeAutospacing="1" w:after="100" w:afterAutospacing="1"/>
        <w:rPr>
          <w:ins w:id="20" w:author="Unknown"/>
          <w:rFonts w:ascii="Tahoma" w:eastAsia="宋体" w:hAnsi="Tahoma" w:cs="Tahoma"/>
          <w:color w:val="333333"/>
          <w:kern w:val="0"/>
          <w:szCs w:val="21"/>
        </w:rPr>
      </w:pPr>
      <w:ins w:id="21" w:author="Unknown"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5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、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Redis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操作类</w:t>
        </w:r>
      </w:ins>
    </w:p>
    <w:p w:rsidR="00A3135C" w:rsidRPr="00A3135C" w:rsidRDefault="00A3135C" w:rsidP="00A3135C">
      <w:pPr>
        <w:widowControl/>
        <w:shd w:val="clear" w:color="auto" w:fill="FAFAFC"/>
        <w:wordWrap w:val="0"/>
        <w:spacing w:before="100" w:beforeAutospacing="1" w:after="100" w:afterAutospacing="1"/>
        <w:rPr>
          <w:ins w:id="22" w:author="Unknown"/>
          <w:rFonts w:ascii="Tahoma" w:eastAsia="宋体" w:hAnsi="Tahoma" w:cs="Tahoma"/>
          <w:color w:val="333333"/>
          <w:kern w:val="0"/>
          <w:szCs w:val="21"/>
        </w:rPr>
      </w:pPr>
      <w:ins w:id="23" w:author="Unknown"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public class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RedisHelper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: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IDisposable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{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private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RedisClient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Redis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= new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RedisClient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("127.0.0.1", 6379);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缓存池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PooledRedisClientManager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prcm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= new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PooledRedisClientManager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();</w:t>
        </w:r>
      </w:ins>
    </w:p>
    <w:p w:rsidR="00A3135C" w:rsidRPr="00A3135C" w:rsidRDefault="00A3135C" w:rsidP="00A3135C">
      <w:pPr>
        <w:widowControl/>
        <w:shd w:val="clear" w:color="auto" w:fill="FAFAFC"/>
        <w:wordWrap w:val="0"/>
        <w:spacing w:before="100" w:beforeAutospacing="1" w:after="100" w:afterAutospacing="1"/>
        <w:rPr>
          <w:ins w:id="24" w:author="Unknown"/>
          <w:rFonts w:ascii="Tahoma" w:eastAsia="宋体" w:hAnsi="Tahoma" w:cs="Tahoma"/>
          <w:color w:val="333333"/>
          <w:kern w:val="0"/>
          <w:szCs w:val="21"/>
        </w:rPr>
      </w:pPr>
      <w:ins w:id="25" w:author="Unknown"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        //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默认缓存过期时间单位秒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public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int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secondsTimeOut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= 20 * 60;</w:t>
        </w:r>
      </w:ins>
    </w:p>
    <w:p w:rsidR="00A3135C" w:rsidRPr="00A3135C" w:rsidRDefault="00A3135C" w:rsidP="00A3135C">
      <w:pPr>
        <w:widowControl/>
        <w:shd w:val="clear" w:color="auto" w:fill="FAFAFC"/>
        <w:wordWrap w:val="0"/>
        <w:spacing w:before="100" w:beforeAutospacing="1" w:after="100" w:afterAutospacing="1"/>
        <w:rPr>
          <w:ins w:id="26" w:author="Unknown"/>
          <w:rFonts w:ascii="Tahoma" w:eastAsia="宋体" w:hAnsi="Tahoma" w:cs="Tahoma"/>
          <w:color w:val="333333"/>
          <w:kern w:val="0"/>
          <w:szCs w:val="21"/>
        </w:rPr>
      </w:pPr>
      <w:ins w:id="27" w:author="Unknown"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lastRenderedPageBreak/>
          <w:t>        /// &lt;summary&gt;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/// 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缓冲池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/// &lt;/summary&gt;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/// &lt;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param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name="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readWriteHosts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"&gt;&lt;/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param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/// &lt;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param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name="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readOnlyHosts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"&gt;&lt;/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param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/// &lt;returns&gt;&lt;/returns&gt;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public static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PooledRedisClientManager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CreateManager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(string[]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readWriteHosts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, string[]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readOnlyHosts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)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{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    return new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PooledRedisClientManager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(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readWriteHosts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,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readOnlyHosts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,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        new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RedisClientManagerConfig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    {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           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MaxWritePoolSize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=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readWriteHosts.Length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* 5,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           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MaxReadPoolSize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=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readOnlyHosts.Length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* 5,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           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AutoStart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= true,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    });</w:t>
        </w:r>
        <w:r w:rsidRPr="00A3135C">
          <w:rPr>
            <w:rFonts w:ascii="Tahoma" w:eastAsia="宋体" w:hAnsi="Tahoma" w:cs="Tahoma"/>
            <w:color w:val="333333"/>
            <w:kern w:val="0"/>
          </w:rPr>
          <w:t> 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}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/// &lt;summary&gt;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/// 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构造函数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/// &lt;/summary&gt;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/// &lt;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param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name="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OpenPooledRedis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"&gt;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是否开启缓冲池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&lt;/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param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public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RedisHelper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(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bool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OpenPooledRedis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= false)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{</w:t>
        </w:r>
      </w:ins>
    </w:p>
    <w:p w:rsidR="00A3135C" w:rsidRPr="00A3135C" w:rsidRDefault="00A3135C" w:rsidP="00A3135C">
      <w:pPr>
        <w:widowControl/>
        <w:shd w:val="clear" w:color="auto" w:fill="FAFAFC"/>
        <w:wordWrap w:val="0"/>
        <w:spacing w:before="100" w:beforeAutospacing="1" w:after="100" w:afterAutospacing="1"/>
        <w:rPr>
          <w:ins w:id="28" w:author="Unknown"/>
          <w:rFonts w:ascii="Tahoma" w:eastAsia="宋体" w:hAnsi="Tahoma" w:cs="Tahoma"/>
          <w:color w:val="333333"/>
          <w:kern w:val="0"/>
          <w:szCs w:val="21"/>
        </w:rPr>
      </w:pPr>
      <w:ins w:id="29" w:author="Unknown"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            if (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OpenPooledRedis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)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{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       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prcm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=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CreateManager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(new string[] { "127.0.0.1:6379" }, new string[] { "127.0.0.1:6379" });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       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Redis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=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prcm.GetClient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() as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RedisClient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}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}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/// &lt;summary&gt;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/// 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距离过期时间还有多少秒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/// &lt;/summary&gt;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/// &lt;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param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name="key"&gt;&lt;/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param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/// &lt;returns&gt;&lt;/returns&gt;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public long TTL(string key)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{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    return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Redis.Ttl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(key);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}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/// &lt;summary&gt;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/// 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设置过期时间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/// &lt;/summary&gt;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/// &lt;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param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name="key"&gt;&lt;/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param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lastRenderedPageBreak/>
          <w:t>        /// &lt;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param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name="timeout"&gt;&lt;/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param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public void Expire(string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key,int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timeout = 0)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{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if (timeout &gt;= 0)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{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    if (timeout &gt; 0)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    {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           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secondsTimeOut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= timeout;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    }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       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Redis.Expire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(key,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secondsTimeOut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);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}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}</w:t>
        </w:r>
      </w:ins>
    </w:p>
    <w:p w:rsidR="00A3135C" w:rsidRPr="00A3135C" w:rsidRDefault="00A3135C" w:rsidP="00A3135C">
      <w:pPr>
        <w:widowControl/>
        <w:shd w:val="clear" w:color="auto" w:fill="FAFAFC"/>
        <w:wordWrap w:val="0"/>
        <w:spacing w:before="100" w:beforeAutospacing="1" w:after="100" w:afterAutospacing="1"/>
        <w:rPr>
          <w:ins w:id="30" w:author="Unknown"/>
          <w:rFonts w:ascii="Tahoma" w:eastAsia="宋体" w:hAnsi="Tahoma" w:cs="Tahoma"/>
          <w:color w:val="333333"/>
          <w:kern w:val="0"/>
          <w:szCs w:val="21"/>
        </w:rPr>
      </w:pPr>
      <w:ins w:id="31" w:author="Unknown"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        #region Key/Value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存储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/// &lt;summary&gt;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/// 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设置缓存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/// &lt;/summary&gt;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/// &lt;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typeparam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name="T"&gt;&lt;/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typeparam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/// &lt;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param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name="key"&gt;</w:t>
        </w:r>
        <w:proofErr w:type="gram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缓存建</w:t>
        </w:r>
        <w:proofErr w:type="gram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&lt;/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param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/// &lt;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param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name="t"&gt;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缓存值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&lt;/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param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/// &lt;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param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name="timeout"&gt;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过期时间，单位</w:t>
        </w:r>
        <w:proofErr w:type="gram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秒</w:t>
        </w:r>
        <w:proofErr w:type="gram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,-1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：不过期，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0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：默认过期时间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&lt;/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param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/// &lt;returns&gt;&lt;/returns&gt;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public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bool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Set&lt;T&gt;(string key, T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t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,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int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timeout = 0)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{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   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Redis.Set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&lt;T&gt;(key, t);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if (timeout &gt;= 0)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{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    if (timeout &gt; 0)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    {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           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secondsTimeOut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= timeout;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    }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       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Redis.Expire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(key,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secondsTimeOut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);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}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return true;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</w:t>
        </w:r>
        <w:r w:rsidRPr="00A3135C">
          <w:rPr>
            <w:rFonts w:ascii="Tahoma" w:eastAsia="宋体" w:hAnsi="Tahoma" w:cs="Tahoma"/>
            <w:color w:val="333333"/>
            <w:kern w:val="0"/>
          </w:rPr>
          <w:t> 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}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/// &lt;summary&gt;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/// 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获取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/// &lt;/summary&gt;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/// &lt;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typeparam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name="T"&gt;&lt;/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typeparam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/// &lt;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param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name="key"&gt;&lt;/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param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/// &lt;returns&gt;&lt;/returns&gt;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public T Get&lt;T&gt;(string key)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lastRenderedPageBreak/>
          <w:t>        {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    return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Redis.Get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&lt;T&gt;(key);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}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/// &lt;summary&gt;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/// 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删除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/// &lt;/summary&gt;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/// &lt;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param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name="key"&gt;&lt;/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param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/// &lt;returns&gt;&lt;/returns&gt;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public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bool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Remove(string key)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{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    return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Redis.Remove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(key);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}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#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endregion</w:t>
        </w:r>
        <w:proofErr w:type="spellEnd"/>
      </w:ins>
    </w:p>
    <w:p w:rsidR="00A3135C" w:rsidRPr="00A3135C" w:rsidRDefault="00A3135C" w:rsidP="00A3135C">
      <w:pPr>
        <w:widowControl/>
        <w:shd w:val="clear" w:color="auto" w:fill="FAFAFC"/>
        <w:wordWrap w:val="0"/>
        <w:spacing w:before="100" w:beforeAutospacing="1" w:after="100" w:afterAutospacing="1"/>
        <w:rPr>
          <w:ins w:id="32" w:author="Unknown"/>
          <w:rFonts w:ascii="Tahoma" w:eastAsia="宋体" w:hAnsi="Tahoma" w:cs="Tahoma"/>
          <w:color w:val="333333"/>
          <w:kern w:val="0"/>
          <w:szCs w:val="21"/>
        </w:rPr>
      </w:pPr>
      <w:ins w:id="33" w:author="Unknown"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        //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释放资源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public void Dispose()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{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if (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Redis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!= null)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{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       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Redis.Dispose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();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       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Redis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 xml:space="preserve"> = null;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        }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 xml:space="preserve">            </w:t>
        </w:r>
        <w:proofErr w:type="spell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GC.</w:t>
        </w:r>
        <w:proofErr w:type="gramStart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Collect</w:t>
        </w:r>
        <w:proofErr w:type="spell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(</w:t>
        </w:r>
        <w:proofErr w:type="gramEnd"/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);</w:t>
        </w:r>
      </w:ins>
    </w:p>
    <w:p w:rsidR="00A3135C" w:rsidRPr="00A3135C" w:rsidRDefault="00A3135C" w:rsidP="00A3135C">
      <w:pPr>
        <w:widowControl/>
        <w:shd w:val="clear" w:color="auto" w:fill="FAFAFC"/>
        <w:wordWrap w:val="0"/>
        <w:spacing w:before="100" w:beforeAutospacing="1" w:after="100" w:afterAutospacing="1"/>
        <w:rPr>
          <w:ins w:id="34" w:author="Unknown"/>
          <w:rFonts w:ascii="Tahoma" w:eastAsia="宋体" w:hAnsi="Tahoma" w:cs="Tahoma"/>
          <w:color w:val="333333"/>
          <w:kern w:val="0"/>
          <w:szCs w:val="21"/>
        </w:rPr>
      </w:pPr>
      <w:ins w:id="35" w:author="Unknown"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t>        }</w:t>
        </w:r>
        <w:r w:rsidRPr="00A3135C">
          <w:rPr>
            <w:rFonts w:ascii="Tahoma" w:eastAsia="宋体" w:hAnsi="Tahoma" w:cs="Tahoma"/>
            <w:color w:val="333333"/>
            <w:kern w:val="0"/>
            <w:szCs w:val="21"/>
          </w:rPr>
          <w:br/>
          <w:t>    }</w:t>
        </w:r>
      </w:ins>
    </w:p>
    <w:p w:rsidR="00694EB1" w:rsidRDefault="00694EB1"/>
    <w:sectPr w:rsidR="00694EB1" w:rsidSect="00694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135C"/>
    <w:rsid w:val="00694EB1"/>
    <w:rsid w:val="00A31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B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13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135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3135C"/>
    <w:rPr>
      <w:color w:val="0000FF"/>
      <w:u w:val="single"/>
    </w:rPr>
  </w:style>
  <w:style w:type="character" w:customStyle="1" w:styleId="apple-converted-space">
    <w:name w:val="apple-converted-space"/>
    <w:basedOn w:val="a0"/>
    <w:rsid w:val="00A3135C"/>
  </w:style>
  <w:style w:type="paragraph" w:styleId="a4">
    <w:name w:val="Normal (Web)"/>
    <w:basedOn w:val="a"/>
    <w:uiPriority w:val="99"/>
    <w:semiHidden/>
    <w:unhideWhenUsed/>
    <w:rsid w:val="00A313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4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ContentSize(12)" TargetMode="External"/><Relationship Id="rId4" Type="http://schemas.openxmlformats.org/officeDocument/2006/relationships/hyperlink" Target="javascript:ContentSize(0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855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2016-06-26T15:39:00Z</dcterms:created>
  <dcterms:modified xsi:type="dcterms:W3CDTF">2016-06-26T15:41:00Z</dcterms:modified>
</cp:coreProperties>
</file>