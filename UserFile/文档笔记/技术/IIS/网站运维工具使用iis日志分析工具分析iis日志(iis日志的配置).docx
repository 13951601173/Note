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D" w:rsidRPr="00235AED" w:rsidRDefault="00235AED" w:rsidP="00235AED">
      <w:pPr>
        <w:widowControl/>
        <w:pBdr>
          <w:bottom w:val="single" w:sz="6" w:space="7" w:color="BCD5E5"/>
        </w:pBdr>
        <w:shd w:val="clear" w:color="auto" w:fill="FFFFFF"/>
        <w:spacing w:after="136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2"/>
        </w:rPr>
      </w:pPr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网站运</w:t>
      </w:r>
      <w:proofErr w:type="gramStart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维工具</w:t>
      </w:r>
      <w:proofErr w:type="gramEnd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使用</w:t>
      </w:r>
      <w:proofErr w:type="spellStart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iis</w:t>
      </w:r>
      <w:proofErr w:type="spellEnd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日志分析工具分析</w:t>
      </w:r>
      <w:proofErr w:type="spellStart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iis</w:t>
      </w:r>
      <w:proofErr w:type="spellEnd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日志</w:t>
      </w:r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(</w:t>
      </w:r>
      <w:proofErr w:type="spellStart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iis</w:t>
      </w:r>
      <w:proofErr w:type="spellEnd"/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日志的配置</w:t>
      </w:r>
      <w:r w:rsidRPr="00235AED">
        <w:rPr>
          <w:rFonts w:ascii="Arial" w:eastAsia="宋体" w:hAnsi="Arial" w:cs="Arial"/>
          <w:b/>
          <w:bCs/>
          <w:color w:val="333333"/>
          <w:kern w:val="36"/>
          <w:sz w:val="22"/>
        </w:rPr>
        <w:t>)</w:t>
      </w:r>
    </w:p>
    <w:p w:rsidR="00235AED" w:rsidRPr="00235AED" w:rsidRDefault="00235AED" w:rsidP="00235AED">
      <w:pPr>
        <w:widowControl/>
        <w:shd w:val="clear" w:color="auto" w:fill="FFFFFF"/>
        <w:spacing w:line="245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>作者：佚名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4" w:history="1">
        <w:r w:rsidRPr="00235AED">
          <w:rPr>
            <w:rFonts w:ascii="Tahoma" w:eastAsia="宋体" w:hAnsi="Tahoma" w:cs="Tahoma"/>
            <w:color w:val="333333"/>
            <w:kern w:val="0"/>
            <w:sz w:val="16"/>
          </w:rPr>
          <w:t>增加</w:t>
        </w:r>
      </w:hyperlink>
      <w:r w:rsidRPr="00235AED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5" w:history="1">
        <w:r w:rsidRPr="00235AED">
          <w:rPr>
            <w:rFonts w:ascii="Tahoma" w:eastAsia="宋体" w:hAnsi="Tahoma" w:cs="Tahoma"/>
            <w:color w:val="333333"/>
            <w:kern w:val="0"/>
            <w:sz w:val="16"/>
          </w:rPr>
          <w:t>减小</w:t>
        </w:r>
      </w:hyperlink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>来源：互联网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>时间：</w:t>
      </w:r>
      <w:r w:rsidRPr="00235AED">
        <w:rPr>
          <w:rFonts w:ascii="Tahoma" w:eastAsia="宋体" w:hAnsi="Tahoma" w:cs="Tahoma"/>
          <w:color w:val="999999"/>
          <w:kern w:val="0"/>
          <w:sz w:val="16"/>
          <w:szCs w:val="16"/>
        </w:rPr>
        <w:t>12-24 14:36:02</w:t>
      </w:r>
      <w:hyperlink r:id="rId6" w:anchor="comments" w:history="1">
        <w:r w:rsidRPr="00235AED">
          <w:rPr>
            <w:rFonts w:ascii="Tahoma" w:eastAsia="宋体" w:hAnsi="Tahoma" w:cs="Tahoma"/>
            <w:color w:val="333333"/>
            <w:kern w:val="0"/>
            <w:sz w:val="16"/>
          </w:rPr>
          <w:t> </w:t>
        </w:r>
        <w:r w:rsidRPr="00235AED">
          <w:rPr>
            <w:rFonts w:ascii="Tahoma" w:eastAsia="宋体" w:hAnsi="Tahoma" w:cs="Tahoma"/>
            <w:color w:val="333333"/>
            <w:kern w:val="0"/>
            <w:sz w:val="16"/>
          </w:rPr>
          <w:t>我要评论</w:t>
        </w:r>
      </w:hyperlink>
    </w:p>
    <w:p w:rsidR="00235AED" w:rsidRPr="00235AED" w:rsidRDefault="00235AED" w:rsidP="00235AED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235AED">
        <w:rPr>
          <w:rFonts w:ascii="Tahoma" w:eastAsia="宋体" w:hAnsi="Tahoma" w:cs="Tahoma"/>
          <w:color w:val="333333"/>
          <w:kern w:val="0"/>
          <w:sz w:val="19"/>
          <w:szCs w:val="19"/>
        </w:rPr>
        <w:t>我们只能通过各种系统日志来分析网站的运行状况，对于部署在</w:t>
      </w:r>
      <w:r w:rsidRPr="00235AED">
        <w:rPr>
          <w:rFonts w:ascii="Tahoma" w:eastAsia="宋体" w:hAnsi="Tahoma" w:cs="Tahoma"/>
          <w:color w:val="333333"/>
          <w:kern w:val="0"/>
          <w:sz w:val="19"/>
          <w:szCs w:val="19"/>
        </w:rPr>
        <w:t>IIS</w:t>
      </w:r>
      <w:r w:rsidRPr="00235AED">
        <w:rPr>
          <w:rFonts w:ascii="Tahoma" w:eastAsia="宋体" w:hAnsi="Tahoma" w:cs="Tahoma"/>
          <w:color w:val="333333"/>
          <w:kern w:val="0"/>
          <w:sz w:val="19"/>
          <w:szCs w:val="19"/>
        </w:rPr>
        <w:t>上的网站来说，</w:t>
      </w:r>
      <w:r w:rsidRPr="00235AED">
        <w:rPr>
          <w:rFonts w:ascii="Tahoma" w:eastAsia="宋体" w:hAnsi="Tahoma" w:cs="Tahoma"/>
          <w:color w:val="333333"/>
          <w:kern w:val="0"/>
          <w:sz w:val="19"/>
          <w:szCs w:val="19"/>
        </w:rPr>
        <w:t>IIS</w:t>
      </w:r>
      <w:r w:rsidRPr="00235AED">
        <w:rPr>
          <w:rFonts w:ascii="Tahoma" w:eastAsia="宋体" w:hAnsi="Tahoma" w:cs="Tahoma"/>
          <w:color w:val="333333"/>
          <w:kern w:val="0"/>
          <w:sz w:val="19"/>
          <w:szCs w:val="19"/>
        </w:rPr>
        <w:t>日志提供了最有价值的信息，我们可以通过它来分析网站的响应情况，来判断网站是否有性能问题，或者存在哪些需要改进的地方</w:t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0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对于一个需要长期维护的网站来说，如何让网站长久稳定运行是件很有意义的事情。有些在开发阶段没有暴露的问题很有可能就在运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维阶段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出现了，这也是很正常的。还有些时候，我们希望不断地优化网站，让网站更快速的响应用户请求，这些事情都发生在开发之后的运维阶段。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3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与开发阶段不同的，运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维阶段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不可能让你去调试程序，发现各类问题，我们只能通过各种系统日志来分析网站的运行状况，对于部署在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上的网站来说，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日志提供了最有价值的信息，我们可以通过它来分析网站的响应情况，来判断网站是否有性能问题，或者存在哪些需要改进的地方。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5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日志包含了哪些信息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7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我前面说到【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日志提供了最有价值的信息】，这些信息有哪些呢？看看这个截图吧：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8376285" cy="3122930"/>
            <wp:effectExtent l="19050" t="0" r="5715" b="0"/>
            <wp:docPr id="1" name="图片 1" descr="http://files.jb51.net/file_images/article/201312/201312241433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12/20131224143345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2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9F9F9"/>
        <w:spacing w:line="408" w:lineRule="atLeast"/>
        <w:jc w:val="left"/>
        <w:rPr>
          <w:ins w:id="9" w:author="Unknown"/>
          <w:rFonts w:ascii="微软雅黑" w:eastAsia="微软雅黑" w:hAnsi="微软雅黑" w:cs="Tahoma"/>
          <w:color w:val="000000"/>
          <w:kern w:val="0"/>
          <w:sz w:val="22"/>
        </w:rPr>
      </w:pPr>
      <w:ins w:id="10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instrText xml:space="preserve"> HYPERLINK "http://www.baidu.com/cpro.php?UkfK00j_oHub-rCjPaVssiRGuduw8FlgUs1XYWk0DnhH0fmgMWw-2MiLGKp1TNKN8NTRnl42O-nwSPtt9Pu7F9Q46TOIk5vg_licK4Lg0T0h65vlk7_icPtpatcr.7b_j21qjr-hWwG6yFWQx8o4mTTzs1f_NeJle70.IgF_5y9YIZ0lQzqLILT8phcdni48ugfEULnEIv-8uAqLTzqgpy3znj01Q1DzPW01Pi4CIAd_0ZwV5HDsPWR3njc0IZRqIHD3rHnsnHf0IAfqn0KLUjYv0AP8IA3qphcdnNqWTZc0mv9VujYk0ZPWpAdb5HD0TL0qnHRd0AN3IjYs0A7bmvk9TLnqn0K1uAVxIWYs0Aq15HDs0AFz5HDz0ZIGuZwC5Hfvr0KCuy-MpZfqPW00IvbqnfK3pg0q0ZP-UAmqn0K1uAVxIhNzTv-EUWY0Uh71IZ0qn0KzT1Ys0APh5H00mLwV5yF9pywdfLN1IDG1Uv30Uh7YIHYL0A-YpyfqnHb10A-Ypy4hUv-b5H00uLKGujYs0ZF-uMKGujYs0APsThqGujdaP10LPjIjwj9aPW7KfHIDnRm4fYRzn1mzrRmkwjn3f6KWUvdsUARqn0K9u7q15ymznjubnWnkPvP9njTkuH00UA7_5fK9IA-b5fK9IZw45fKLTLFW5HDsn0K9uNqYmgcq0A-1gvVYmHYs0ZP_TLFW5H00TvkWp1Ys0ZP_pv-b5H00mMNbuvNYgvN3TA-b5H00my-s5yTzU1KjnDNHnMCv0ZNGTjdvfWFbNadcIN9-I0KWpjYs0Zw9TWY30A-VI1Ys0AwYTjYk0ZP-UAk-T-qGujYd0A-1gv7sTjYs0A7sT7qGujYs0APdTLfq0A-1gLIGThN_ugP15H00Iv7sgLw4TARqn0KsUjYs0AdW5yDzuhDLuHRd0Adv5HD0UMus5H08nj0snj0snj00u1bqn0KhpgF1I7qzuyIGUv3qnWD0TvNWUv4bgLF-uv-EUWY1P1m0TLPs5HR0TLPsnWYk0ZwYTjYk0AwGTLws5H00mycqn0K9uZ6qnfKsuMwzmyw-5Hf0TZPYTh7buHYYnjD0TA-b5H00ILKGujYs0A7bIZ-suHYs0ZPGThN8uANz5H00mLwo5fK1Iv-b5H00TLw4TARqn0KWThnqnWfznW60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separate"/>
        </w:r>
        <w:r w:rsidRPr="00235AED">
          <w:rPr>
            <w:rFonts w:ascii="微软雅黑" w:eastAsia="微软雅黑" w:hAnsi="微软雅黑" w:cs="Tahoma" w:hint="eastAsia"/>
            <w:color w:val="000000"/>
            <w:kern w:val="0"/>
            <w:sz w:val="22"/>
          </w:rPr>
          <w:t>Javashop商城系统，专业_省心</w: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9F9F9"/>
        <w:spacing w:line="408" w:lineRule="atLeast"/>
        <w:jc w:val="left"/>
        <w:rPr>
          <w:ins w:id="11" w:author="Unknown"/>
          <w:rFonts w:ascii="微软雅黑" w:eastAsia="微软雅黑" w:hAnsi="微软雅黑" w:cs="Tahoma" w:hint="eastAsia"/>
          <w:color w:val="000000"/>
          <w:kern w:val="0"/>
          <w:sz w:val="22"/>
        </w:rPr>
      </w:pPr>
      <w:ins w:id="12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instrText xml:space="preserve"> HYPERLINK "http://www.baidu.com/cpro.php?UkfK00j_oHub-rCjPaVssiRGuduw8FlgUs1XYWk0DnhH0fmgMWw-2MiLGKp1TNKN8NTRnl42O-nwSPtt9Pu7F9Q46TOIk5vg_licK4Lg0T0h65vlk7_icPtpatcr.7b_j21qjr-hWwG6yFWQx8o4mTTzs1f_NeJle70.IgF_5y9YIZ0lQzqLILT8phcdni48ugfEULnEIv-8uAqLTzqgpy3znj01Q1DzPW01Pi4CIAd_0ZwV5HDsPWR3njc0IZRqIHD3rHnsnHf0IAfqn0KLUjYv0AP8IA3qphcdnNqWTZc0mv9VujYk0ZPWpAdb5HD0TL0qnHRd0AN3IjYs0A7bmvk9TLnqn0K1uAVxIWYs0Aq15HDs0AFz5HDz0ZIGuZwC5Hfvr0KCuy-MpZfqPW00IvbqnfK3pg0q0ZP-UAmqn0K1uAVxIhNzTv-EUWY0Uh71IZ0qn0KzT1Ys0APh5H00mLwV5yF9pywdfLN1IDG1Uv30Uh7YIHYL0A-YpyfqnHb10A-Ypy4hUv-b5H00uLKGujYs0ZF-uMKGujYs0APsThqGujdaP10LPjIjwj9aPW7KfHIDnRm4fYRzn1mzrRmkwjn3f6KWUvdsUARqn0K9u7q15ymznjubnWnkPvP9njTkuH00UA7_5fK9IA-b5fK9IZw45fKLTLFW5HDsn0K9uNqYmgcq0A-1gvVYmHYs0ZP_TLFW5H00TvkWp1Ys0ZP_pv-b5H00mMNbuvNYgvN3TA-b5H00my-s5yTzU1KjnDNHnMCv0ZNGTjdvfWFbNadcIN9-I0KWpjYs0Zw9TWY30A-VI1Ys0AwYTjYk0ZP-UAk-T-qGujYd0A-1gv7sTjYs0A7sT7qGujYs0APdTLfq0A-1gLIGThN_ugP15H00Iv7sgLw4TARqn0KsUjYs0AdW5yDzuhDLuHRd0Adv5HD0UMus5H08nj0snj0snj00u1bqn0KhpgF1I7qzuyIGUv3qnWD0TvNWUv4bgLF-uv-EUWY1P1m0TLPs5HR0TLPsnWYk0ZwYTjYk0AwGTLws5H00mycqn0K9uZ6qnfKsuMwzmyw-5Hf0TZPYTh7buHYYnjD0TA-b5H00ILKGujYs0A7bIZ-suHYs0ZPGThN8uANz5H00mLwo5fK1Iv-b5H00TLw4TARqn0KWThnqnWfznW60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separate"/>
        </w:r>
        <w:r w:rsidRPr="00235AED">
          <w:rPr>
            <w:rFonts w:ascii="微软雅黑" w:eastAsia="微软雅黑" w:hAnsi="微软雅黑" w:cs="Tahoma" w:hint="eastAsia"/>
            <w:color w:val="FF2F62"/>
            <w:kern w:val="0"/>
            <w:sz w:val="22"/>
          </w:rPr>
          <w:t>【点击进入】</w: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9F9F9"/>
        <w:spacing w:line="353" w:lineRule="atLeast"/>
        <w:jc w:val="left"/>
        <w:rPr>
          <w:ins w:id="13" w:author="Unknown"/>
          <w:rFonts w:ascii="微软雅黑" w:eastAsia="微软雅黑" w:hAnsi="微软雅黑" w:cs="Tahoma" w:hint="eastAsia"/>
          <w:color w:val="000000"/>
          <w:kern w:val="0"/>
          <w:sz w:val="16"/>
          <w:szCs w:val="16"/>
        </w:rPr>
      </w:pPr>
      <w:ins w:id="14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instrText xml:space="preserve"> HYPERLINK "http://www.baidu.com/cpro.php?UkfK00j_oHub-rCjPaVssiRGuduw8FlgUs1XYWk0DnhH0fmgMWw-2MiLGKp1TNKN8NTRnl42O-nwSPtt9Pu7F9Q46TOIk5vg_licK4Lg0T0h65vlk7_icPtpatcr.7b_j21qjr-hWwG6yFWQx8o4mTTzs1f_NeJle70.IgF_5y9YIZ0lQzqLILT8phcdni48ugfEULnEIv-8uAqLTzqgpy3znj01Q1DzPW01Pi4CIAd_0ZwV5HDsPWR3njc0IZRqIHD3rHnsnHf0IAfqn0KLUjYv0AP8IA3qphcdnNqWTZc0mv9VujYk0ZPWpAdb5HD0TL0qnHRd0AN3IjYs0A7bmvk9TLnqn0K1uAVxIWYs0Aq15HDs0AFz5HDz0ZIGuZwC5Hfvr0KCuy-MpZfqPW00IvbqnfK3pg0q0ZP-UAmqn0K1uAVxIhNzTv-EUWY0Uh71IZ0qn0KzT1Ys0APh5H00mLwV5yF9pywdfLN1IDG1Uv30Uh7YIHYL0A-YpyfqnHb10A-Ypy4hUv-b5H00uLKGujYs0ZF-uMKGujYs0APsThqGujdaP10LPjIjwj9aPW7KfHIDnRm4fYRzn1mzrRmkwjn3f6KWUvdsUARqn0K9u7q15ymznjubnWnkPvP9njTkuH00UA7_5fK9IA-b5fK9IZw45fKLTLFW5HDsn0K9uNqYmgcq0A-1gvVYmHYs0ZP_TLFW5H00TvkWp1Ys0ZP_pv-b5H00mMNbuvNYgvN3TA-b5H00my-s5yTzU1KjnDNHnMCv0ZNGTjdvfWFbNadcIN9-I0KWpjYs0Zw9TWY30A-VI1Ys0AwYTjYk0ZP-UAk-T-qGujYd0A-1gv7sTjYs0A7sT7qGujYs0APdTLfq0A-1gLIGThN_ugP15H00Iv7sgLw4TARqn0KsUjYs0AdW5yDzuhDLuHRd0Adv5HD0UMus5H08nj0snj0snj00u1bqn0KhpgF1I7qzuyIGUv3qnWD0TvNWUv4bgLF-uv-EUWY1P1m0TLPs5HR0TLPsnWYk0ZwYTjYk0AwGTLws5H00mycqn0K9uZ6qnfKsuMwzmyw-5Hf0TZPYTh7buHYYnjD0TA-b5H00ILKGujYs0A7bIZ-suHYs0ZPGThN8uANz5H00mLwo5fK1Iv-b5H00TLw4TARqn0KWThnqnWfznW60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fldChar w:fldCharType="separate"/>
        </w:r>
        <w:r w:rsidRPr="00235AED">
          <w:rPr>
            <w:rFonts w:ascii="微软雅黑" w:eastAsia="微软雅黑" w:hAnsi="微软雅黑" w:cs="Tahoma" w:hint="eastAsia"/>
            <w:color w:val="7B7B7B"/>
            <w:kern w:val="0"/>
            <w:sz w:val="16"/>
          </w:rPr>
          <w:t>多用户商城系统,分销系统,cms系统 高质量专业的商城系统服务提供商</w:t>
        </w:r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9F9F9"/>
        <w:wordWrap w:val="0"/>
        <w:spacing w:line="342" w:lineRule="atLeast"/>
        <w:jc w:val="left"/>
        <w:rPr>
          <w:ins w:id="15" w:author="Unknown"/>
          <w:rFonts w:ascii="宋体" w:eastAsia="宋体" w:hAnsi="宋体" w:cs="宋体" w:hint="eastAsia"/>
          <w:color w:val="0000FF"/>
          <w:kern w:val="0"/>
          <w:sz w:val="19"/>
          <w:szCs w:val="19"/>
        </w:rPr>
      </w:pPr>
      <w:ins w:id="16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://www.baidu.com/cpro.php?UkfK00j_oHub-rCjPaVssiRGuduw8FlgUs1XYWk0DnhH0fmgMWw-2MiLGKp1TNKN8NTRnl42O-nwSPtt9Pu7F9Q46TOIk5vg_licK4Lg0T0h65vlk7_icPtpatcr.7b_j21qjr-hWwG6yFWQx8o4mTTzs1f_NeJle70.IgF_5y9YIZ0lQzqLILT8phcdni48ugfEULnEIv-8uAqLTzqgpy3znj01Q1DzPW01Pi4CIAd_0ZwV5HDsPWR3njc0IZRqIHD3rHnsnHf0IAfqn0KLUjYv0AP8IA3qphcdnNqWTZc0mv9VujYk0ZPWpAdb5HD0TL0qnHRd0AN3IjYs0A7bmvk9TLnqn0K1uAVxIWYs0Aq15HDs0AFz5HDz0ZIGuZwC5Hfvr0KCuy-MpZfqPW00IvbqnfK3pg0q0ZP-UAmqn0K1uAVxIhNzTv-EUWY0Uh71IZ0qn0KzT1Ys0APh5H00mLwV5yF9pywdfLN1IDG1Uv30Uh7YIHYL0A-YpyfqnHb10A-Ypy4hUv-b5H00uLKGujYs0ZF-uMKGujYs0APsThqGujdaP10LPjIjwj9aPW7KfHIDnRm4fYRzn1mzrRmkwjn3f6KWUvdsUARqn0K9u7q15ymznjubnWnkPvP9njTkuH00UA7_5fK9IA-b5fK9IZw45fKLTLFW5HDsn0K9uNqYmgcq0A-1gvVYmHYs0ZP_TLFW5H00TvkWp1Ys0ZP_pv-b5H00mMNbuvNYgvN3TA-b5H00my-s5yTzU1KjnDNHnMCv0ZNGTjdvfWFbNadcIN9-I0KWpjYs0Zw9TWY30A-VI1Ys0AwYTjYk0ZP-UAk-T-qGujYd0A-1gv7sTjYs0A7sT7qGujYs0APdTLfq0A-1gLIGThN_ugP15H00Iv7sgLw4TARqn0KsUjYs0AdW5yDzuhDLuHRd0Adv5HD0UMus5H08nj0snj0snj00u1bqn0KhpgF1I7qzuyIGUv3qnWD0TvNWUv4bgLF-uv-EUWY1P1m0TLPs5HR0TLPsnWYk0ZwYTjYk0AwGTLws5H00mycqn0K9uZ6qnfKsuMwzmyw-5Hf0TZPYTh7buHYYnjD0TA-b5H00ILKGujYs0A7bIZ-suHYs0ZPGThN8uANz5H00mLwo5fK1Iv-b5H00TLw4TARqn0KWThnqnWfznW60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shd w:val="clear" w:color="auto" w:fill="FF2F62"/>
        <w:wordWrap w:val="0"/>
        <w:spacing w:line="435" w:lineRule="atLeast"/>
        <w:jc w:val="center"/>
        <w:rPr>
          <w:ins w:id="17" w:author="Unknown"/>
          <w:rFonts w:ascii="宋体" w:eastAsia="宋体" w:hAnsi="宋体" w:cs="宋体" w:hint="eastAsia"/>
          <w:color w:val="FFFFFF"/>
          <w:kern w:val="0"/>
          <w:sz w:val="22"/>
        </w:rPr>
      </w:pPr>
      <w:ins w:id="18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22"/>
          </w:rPr>
          <w:t>查 看</w:t>
        </w:r>
      </w:ins>
    </w:p>
    <w:p w:rsidR="00235AED" w:rsidRPr="00235AED" w:rsidRDefault="00235AED" w:rsidP="00235AED">
      <w:pPr>
        <w:widowControl/>
        <w:shd w:val="clear" w:color="auto" w:fill="F9F9F9"/>
        <w:wordWrap w:val="0"/>
        <w:spacing w:line="342" w:lineRule="atLeast"/>
        <w:jc w:val="left"/>
        <w:rPr>
          <w:ins w:id="19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20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1" w:author="Unknown"/>
          <w:rFonts w:ascii="Tahoma" w:eastAsia="宋体" w:hAnsi="Tahoma" w:cs="Tahoma" w:hint="eastAsi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3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这里面记录了：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请求发生在什么时刻，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t xml:space="preserve">2.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哪个客户端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IP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访问了服务端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IP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的哪个端口，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3.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客户端工具是什么类型，什么版本，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4.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URL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以及查询字符串参数是什么，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5.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请求的方式是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GET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还是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POST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6.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请求的处理结果是什么样的：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HTTP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状态码，以及操作系统底层的状态码，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7.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请求过程中，客户端上传了多少数据，服务端发送了多少数据，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8.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请求总共占用服务器多长时间、等等。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5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这些信息在分析时有什么用途，我后面再说。先对它有个印象就可以了。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7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日志的配置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9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默认情况下，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会产生日志文件，不过，还是有些参数值得我们关注。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的设置界面如下（本文以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IIS 8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的界面为例）。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30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31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在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管理器中，选择某个网站，双击【日志】图标，请参考下图：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3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002405" cy="3209290"/>
            <wp:effectExtent l="19050" t="0" r="0" b="0"/>
            <wp:docPr id="2" name="图片 2" descr="http://files.jb51.net/file_images/article/201312/201312241433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312/20131224143345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9F9F9"/>
        <w:spacing w:line="408" w:lineRule="atLeast"/>
        <w:jc w:val="left"/>
        <w:rPr>
          <w:ins w:id="33" w:author="Unknown"/>
          <w:rFonts w:ascii="微软雅黑" w:eastAsia="微软雅黑" w:hAnsi="微软雅黑" w:cs="Tahoma"/>
          <w:color w:val="000000"/>
          <w:kern w:val="0"/>
          <w:sz w:val="22"/>
        </w:rPr>
      </w:pPr>
      <w:ins w:id="34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instrText xml:space="preserve"> HYPERLINK "http://www.baidu.com/cpro.php?UkfK00jp0HtLzIhhvdJscI7QapGsMVasiXgZ193HY034ucyNLxWDuQu_qYKqSIuztpwCsuRYKpkkr5Z6XB83NPHUDMhkWW65o4jCn0oZ_bdqUh33eY6qpl3RLkhV.DY_j9JIhCmrL29mhnVSlE-9k1QjPakYdetB6.IgF_5y9YIZ0lQzqLILT8phcdni48ugfEULnEIv-8uAqLTzqgpy3znj01Q1DzPW01Pi4CIAd_0ZwV5HDsPWR3njc0IZRqIHD3rHnsnHf0IAfqn0KLUjYv0AP8IA3qphcdnNqWTZc0mv9VujYk0ZPWpAdb5HD0TL0qnH0d0AN3IjYs0A7bmvk9TLnqn0K1uAVxIWYs0Aq15HDs0AFz5HDz0ZIGuZwC5Hfvn0KCuy-MpZfqPW00IvbqnfK3pg0q0ZP-UAmqn0K1uAVxIhNzTv-EUWY0Uh71IZ0qn0KzT1Ys0APh5H00mLwV5yF9pywdfLN1IDG1Uv30Uh7YIHYL0A-YpyfqnHb10A-Ypy4hUv-b5H00uLKGujYs0ZF-uMKGujYs0APsThqGujdaP10LPjIjwj9aPW7KfHIDnRm4fYRzn1mzrRmkwjn3f6KWUvdsUARqn0K9u7q15HTYPj99Pyf4PH7BnAczuhc0UA7_5fK9IA-b5fK9IZw45fKLTLFW5HDsn0K9uNqYmgcq0A-1gvVYmHYs0ZP_TLFW5H00TvkWp1Ys0ZP_pv-b5H00mMNbuvNYgvN3TA-b5H00my-s5yTzU1KjnDNHnMCv0ZNGTjdkrZmVIg7JN19vU6KWpjYs0Zw9TWYvP0KbIZ0qnfK1uyk_ugFxpyfqPfKGTdq9TZ0qn0K9TZKxpyfqn0KWIgPY5fKGTdqLpgF-UAN1T1Ys0ZI9T7qYXgK-5H00TAsqn0KVm1Y3myF9ujm1r0KVIWYk0A4vTjYsQW0snj0snj0s0AT45H00uh-zTLwxThNMpyq85Hck0ZP-mvq8u7qzuyIGUv3qn1Tv0ZP1TjYd0ZP1TjcqnfKYIZ0qnfKbpgPYTjYs0A7B5H00myw35HD0TAuYTh7buHYY0ZK1IZF9uARqPj0k0ZKGujYs0ZIspyfqn0K9uZw4TARqn0K1pgF-Uhw-TWYs0APYp1Y0TLIGujYs0ZPYXgK-5H00mLFW5Hm3Pjc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separate"/>
        </w:r>
        <w:r w:rsidRPr="00235AED">
          <w:rPr>
            <w:rFonts w:ascii="微软雅黑" w:eastAsia="微软雅黑" w:hAnsi="微软雅黑" w:cs="Tahoma" w:hint="eastAsia"/>
            <w:color w:val="000000"/>
            <w:kern w:val="0"/>
            <w:sz w:val="22"/>
          </w:rPr>
          <w:t>汽车美容管理快修系统</w: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9F9F9"/>
        <w:spacing w:line="408" w:lineRule="atLeast"/>
        <w:jc w:val="left"/>
        <w:rPr>
          <w:ins w:id="35" w:author="Unknown"/>
          <w:rFonts w:ascii="微软雅黑" w:eastAsia="微软雅黑" w:hAnsi="微软雅黑" w:cs="Tahoma" w:hint="eastAsia"/>
          <w:color w:val="000000"/>
          <w:kern w:val="0"/>
          <w:sz w:val="22"/>
        </w:rPr>
      </w:pPr>
      <w:ins w:id="36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instrText xml:space="preserve"> HYPERLINK "http://www.baidu.com/cpro.php?UkfK00jp0HtLzIhhvdJscI7QapGsMVasiXgZ193HY034ucyNLxWDuQu_qYKqSIuztpwCsuRYKpkkr5Z6XB83NPHUDMhkWW65o4jCn0oZ_bdqUh33eY6qpl3RLkhV.DY_j9JIhCmrL29mhnVSlE-9k1QjPakYdetB6.IgF_5y9YIZ0lQzqLILT8phcdni48ugfEULnEIv-8uAqLTzqgpy3znj01Q1DzPW01Pi4CIAd_0ZwV5HDsPWR3njc0IZRqIHD3rHnsnHf0IAfqn0KLUjYv0AP8IA3qphcdnNqWTZc0mv9VujYk0ZPWpAdb5HD0TL0qnH0d0AN3IjYs0A7bmvk9TLnqn0K1uAVxIWYs0Aq15HDs0AFz5HDz0ZIGuZwC5Hfvn0KCuy-MpZfqPW00IvbqnfK3pg0q0ZP-UAmqn0K1uAVxIhNzTv-EUWY0Uh71IZ0qn0KzT1Ys0APh5H00mLwV5yF9pywdfLN1IDG1Uv30Uh7YIHYL0A-YpyfqnHb10A-Ypy4hUv-b5H00uLKGujYs0ZF-uMKGujYs0APsThqGujdaP10LPjIjwj9aPW7KfHIDnRm4fYRzn1mzrRmkwjn3f6KWUvdsUARqn0K9u7q15HTYPj99Pyf4PH7BnAczuhc0UA7_5fK9IA-b5fK9IZw45fKLTLFW5HDsn0K9uNqYmgcq0A-1gvVYmHYs0ZP_TLFW5H00TvkWp1Ys0ZP_pv-b5H00mMNbuvNYgvN3TA-b5H00my-s5yTzU1KjnDNHnMCv0ZNGTjdkrZmVIg7JN19vU6KWpjYs0Zw9TWYvP0KbIZ0qnfK1uyk_ugFxpyfqPfKGTdq9TZ0qn0K9TZKxpyfqn0KWIgPY5fKGTdqLpgF-UAN1T1Ys0ZI9T7qYXgK-5H00TAsqn0KVm1Y3myF9ujm1r0KVIWYk0A4vTjYsQW0snj0snj0s0AT45H00uh-zTLwxThNMpyq85Hck0ZP-mvq8u7qzuyIGUv3qn1Tv0ZP1TjYd0ZP1TjcqnfKYIZ0qnfKbpgPYTjYs0A7B5H00myw35HD0TAuYTh7buHYY0ZK1IZF9uARqPj0k0ZKGujYs0ZIspyfqn0K9uZw4TARqn0K1pgF-Uhw-TWYs0APYp1Y0TLIGujYs0ZPYXgK-5H00mLFW5Hm3Pjc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separate"/>
        </w:r>
        <w:r w:rsidRPr="00235AED">
          <w:rPr>
            <w:rFonts w:ascii="微软雅黑" w:eastAsia="微软雅黑" w:hAnsi="微软雅黑" w:cs="Tahoma" w:hint="eastAsia"/>
            <w:color w:val="FF2F62"/>
            <w:kern w:val="0"/>
            <w:sz w:val="22"/>
          </w:rPr>
          <w:t>【点击进入】</w:t>
        </w:r>
        <w:r w:rsidRPr="00235AED">
          <w:rPr>
            <w:rFonts w:ascii="微软雅黑" w:eastAsia="微软雅黑" w:hAnsi="微软雅黑" w:cs="Tahoma"/>
            <w:color w:val="000000"/>
            <w:kern w:val="0"/>
            <w:sz w:val="22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9F9F9"/>
        <w:spacing w:line="353" w:lineRule="atLeast"/>
        <w:jc w:val="left"/>
        <w:rPr>
          <w:ins w:id="37" w:author="Unknown"/>
          <w:rFonts w:ascii="微软雅黑" w:eastAsia="微软雅黑" w:hAnsi="微软雅黑" w:cs="Tahoma" w:hint="eastAsia"/>
          <w:color w:val="000000"/>
          <w:kern w:val="0"/>
          <w:sz w:val="16"/>
          <w:szCs w:val="16"/>
        </w:rPr>
      </w:pPr>
      <w:ins w:id="38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instrText xml:space="preserve"> HYPERLINK "http://www.baidu.com/cpro.php?UkfK00jp0HtLzIhhvdJscI7QapGsMVasiXgZ193HY034ucyNLxWDuQu_qYKqSIuztpwCsuRYKpkkr5Z6XB83NPHUDMhkWW65o4jCn0oZ_bdqUh33eY6qpl3RLkhV.DY_j9JIhCmrL29mhnVSlE-9k1QjPakYdetB6.IgF_5y9YIZ0lQzqLILT8phcdni48ugfEULnEIv-8uAqLTzqgpy3znj01Q1DzPW01Pi4CIAd_0ZwV5HDsPWR3njc0IZRqIHD3rHnsnHf0IAfqn0KLUjYv0AP8IA3qphcdnNqWTZc0mv9VujYk0ZPWpAdb5HD0TL0qnH0d0AN3IjYs0A7bmvk9TLnqn0K1uAVxIWYs0Aq15HDs0AFz5HDz0ZIGuZwC5Hfvn0KCuy-MpZfqPW00IvbqnfK3pg0q0ZP-UAmqn0K1uAVxIhNzTv-EUWY0Uh71IZ0qn0KzT1Ys0APh5H00mLwV5yF9pywdfLN1IDG1Uv30Uh7YIHYL0A-YpyfqnHb10A-Ypy4hUv-b5H00uLKGujYs0ZF-uMKGujYs0APsThqGujdaP10LPjIjwj9aPW7KfHIDnRm4fYRzn1mzrRmkwjn3f6KWUvdsUARqn0K9u7q15HTYPj99Pyf4PH7BnAczuhc0UA7_5fK9IA-b5fK9IZw45fKLTLFW5HDsn0K9uNqYmgcq0A-1gvVYmHYs0ZP_TLFW5H00TvkWp1Ys0ZP_pv-b5H00mMNbuvNYgvN3TA-b5H00my-s5yTzU1KjnDNHnMCv0ZNGTjdkrZmVIg7JN19vU6KWpjYs0Zw9TWYvP0KbIZ0qnfK1uyk_ugFxpyfqPfKGTdq9TZ0qn0K9TZKxpyfqn0KWIgPY5fKGTdqLpgF-UAN1T1Ys0ZI9T7qYXgK-5H00TAsqn0KVm1Y3myF9ujm1r0KVIWYk0A4vTjYsQW0snj0snj0s0AT45H00uh-zTLwxThNMpyq85Hck0ZP-mvq8u7qzuyIGUv3qn1Tv0ZP1TjYd0ZP1TjcqnfKYIZ0qnfKbpgPYTjYs0A7B5H00myw35HD0TAuYTh7buHYY0ZK1IZF9uARqPj0k0ZKGujYs0ZIspyfqn0K9uZw4TARqn0K1pgF-Uhw-TWYs0APYp1Y0TLIGujYs0ZPYXgK-5H00mLFW5Hm3Pjc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fldChar w:fldCharType="separate"/>
        </w:r>
        <w:r w:rsidRPr="00235AED">
          <w:rPr>
            <w:rFonts w:ascii="微软雅黑" w:eastAsia="微软雅黑" w:hAnsi="微软雅黑" w:cs="Tahoma" w:hint="eastAsia"/>
            <w:color w:val="7B7B7B"/>
            <w:kern w:val="0"/>
            <w:sz w:val="16"/>
          </w:rPr>
          <w:t>先试用,后付款, 专注汽车美容行业软件10余年.</w:t>
        </w:r>
        <w:r w:rsidRPr="00235AED">
          <w:rPr>
            <w:rFonts w:ascii="微软雅黑" w:eastAsia="微软雅黑" w:hAnsi="微软雅黑" w:cs="Tahoma"/>
            <w:color w:val="000000"/>
            <w:kern w:val="0"/>
            <w:sz w:val="16"/>
            <w:szCs w:val="16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9F9F9"/>
        <w:wordWrap w:val="0"/>
        <w:spacing w:line="342" w:lineRule="atLeast"/>
        <w:jc w:val="left"/>
        <w:rPr>
          <w:ins w:id="39" w:author="Unknown"/>
          <w:rFonts w:ascii="宋体" w:eastAsia="宋体" w:hAnsi="宋体" w:cs="宋体" w:hint="eastAsia"/>
          <w:color w:val="0000FF"/>
          <w:kern w:val="0"/>
          <w:sz w:val="19"/>
          <w:szCs w:val="19"/>
        </w:rPr>
      </w:pPr>
      <w:ins w:id="40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://www.baidu.com/cpro.php?UkfK00jp0HtLzIhhvdJscI7QapGsMVasiXgZ193HY034ucyNLxWDuQu_qYKqSIuztpwCsuRYKpkkr5Z6XB83NPHUDMhkWW65o4jCn0oZ_bdqUh33eY6qpl3RLkhV.DY_j9JIhCmrL29mhnVSlE-9k1QjPakYdetB6.IgF_5y9YIZ0lQzqLILT8phcdni48ugfEULnEIv-8uAqLTzqgpy3znj01Q1DzPW01Pi4CIAd_0ZwV5HDsPWR3njc0IZRqIHD3rHnsnHf0IAfqn0KLUjYv0AP8IA3qphcdnNqWTZc0mv9VujYk0ZPWpAdb5HD0TL0qnH0d0AN3IjYs0A7bmvk9TLnqn0K1uAVxIWYs0Aq15HDs0AFz5HDz0ZIGuZwC5Hfvn0KCuy-MpZfqPW00IvbqnfK3pg0q0ZP-UAmqn0K1uAVxIhNzTv-EUWY0Uh71IZ0qn0KzT1Ys0APh5H00mLwV5yF9pywdfLN1IDG1Uv30Uh7YIHYL0A-YpyfqnHb10A-Ypy4hUv-b5H00uLKGujYs0ZF-uMKGujYs0APsThqGujdaP10LPjIjwj9aPW7KfHIDnRm4fYRzn1mzrRmkwjn3f6KWUvdsUARqn0K9u7q15HTYPj99Pyf4PH7BnAczuhc0UA7_5fK9IA-b5fK9IZw45fKLTLFW5HDsn0K9uNqYmgcq0A-1gvVYmHYs0ZP_TLFW5H00TvkWp1Ys0ZP_pv-b5H00mMNbuvNYgvN3TA-b5H00my-s5yTzU1KjnDNHnMCv0ZNGTjdkrZmVIg7JN19vU6KWpjYs0Zw9TWYvP0KbIZ0qnfK1uyk_ugFxpyfqPfKGTdq9TZ0qn0K9TZKxpyfqn0KWIgPY5fKGTdqLpgF-UAN1T1Ys0ZI9T7qYXgK-5H00TAsqn0KVm1Y3myF9ujm1r0KVIWYk0A4vTjYsQW0snj0snj0s0AT45H00uh-zTLwxThNMpyq85Hck0ZP-mvq8u7qzuyIGUv3qn1Tv0ZP1TjYd0ZP1TjcqnfKYIZ0qnfKbpgPYTjYs0A7B5H00myw35HD0TAuYTh7buHYY0ZK1IZF9uARqPj0k0ZKGujYs0ZIspyfqn0K9uZw4TARqn0K1pgF-Uhw-TWYs0APYp1Y0TLIGujYs0ZPYXgK-5H00mLFW5Hm3Pjc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shd w:val="clear" w:color="auto" w:fill="FF2F62"/>
        <w:wordWrap w:val="0"/>
        <w:spacing w:line="435" w:lineRule="atLeast"/>
        <w:jc w:val="center"/>
        <w:rPr>
          <w:ins w:id="41" w:author="Unknown"/>
          <w:rFonts w:ascii="宋体" w:eastAsia="宋体" w:hAnsi="宋体" w:cs="宋体" w:hint="eastAsia"/>
          <w:color w:val="FFFFFF"/>
          <w:kern w:val="0"/>
          <w:sz w:val="22"/>
        </w:rPr>
      </w:pPr>
      <w:ins w:id="42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22"/>
          </w:rPr>
          <w:t>查 看</w:t>
        </w:r>
      </w:ins>
    </w:p>
    <w:p w:rsidR="00235AED" w:rsidRPr="00235AED" w:rsidRDefault="00235AED" w:rsidP="00235AED">
      <w:pPr>
        <w:widowControl/>
        <w:shd w:val="clear" w:color="auto" w:fill="F9F9F9"/>
        <w:wordWrap w:val="0"/>
        <w:spacing w:line="342" w:lineRule="atLeast"/>
        <w:jc w:val="left"/>
        <w:rPr>
          <w:ins w:id="43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44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45" w:author="Unknown"/>
          <w:rFonts w:ascii="Tahoma" w:eastAsia="宋体" w:hAnsi="Tahoma" w:cs="Tahoma" w:hint="eastAsi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4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47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此时（主要部分）界面如下：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4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572760" cy="4434205"/>
            <wp:effectExtent l="19050" t="0" r="8890" b="0"/>
            <wp:docPr id="3" name="图片 3" descr="http://files.jb51.net/file_images/article/201312/201312241433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312/20131224143345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jc w:val="left"/>
        <w:rPr>
          <w:ins w:id="49" w:author="Unknown"/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</w:pPr>
      <w:ins w:id="50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20&amp;ch=0&amp;di=8&amp;fv=9&amp;is_app=0&amp;jk=6dd91a4430ad314c&amp;k=%D4%CB%CE%AC%B9%A4%B3%CC%CA%A6%B4%FD%D3%F6&amp;k0=%D4%CB%CE%AC%B9%A4%B3%CC%CA%A6%B4%FD%D3%F6&amp;k1=%D7%DB%BA%CF%B2%BC%CF%DF&amp;k2=%D7%F6%CD%F8%D5%BE&amp;k3=%D7%D4%BC%BA%BD%A8%CD%F8%D5%BE&amp;k4=%D4%F5%C3%B4%D7%F6%CD%F8%D5%BE&amp;k5=%D4%F5%D1%F9%D7%F6%CD%F8%D5%BE&amp;kdi0=8&amp;kdi1=8&amp;kdi2=8&amp;kdi3=8&amp;kdi4=8&amp;kdi5=8&amp;luki=1&amp;mcpm=60575&amp;n=10&amp;p=baidu&amp;q=jb51_cpr&amp;rb=1&amp;rs=1&amp;seller_id=5&amp;sid=4c31ad30441ad96d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51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906270"/>
            <wp:effectExtent l="19050" t="0" r="1270" b="0"/>
            <wp:docPr id="4" name="图片 4" descr="运维工程师待遇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运维工程师待遇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52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53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运维工程师待遇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54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55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56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57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20&amp;ch=0&amp;di=8&amp;fv=9&amp;is_app=0&amp;jk=6dd91a4430ad314c&amp;k=%D7%DB%BA%CF%B2%BC%CF%DF&amp;k0=%D7%DB%BA%CF%B2%BC%CF%DF&amp;k1=%D7%F6%CD%F8%D5%BE&amp;k2=%D7%D4%BC%BA%BD%A8%CD%F8%D5%BE&amp;k3=%D4%F5%C3%B4%D7%F6%CD%F8%D5%BE&amp;k4=%D4%F5%D1%F9%D7%F6%CD%F8%D5%BE&amp;k5=php%B9%A4%B3%CC%CA%A6%B4%FD%D3%F6&amp;kdi0=8&amp;kdi1=8&amp;kdi2=8&amp;kdi3=8&amp;kdi4=8&amp;kdi5=8&amp;luki=2&amp;mcpm=13457&amp;n=10&amp;p=baidu&amp;q=jb51_cpr&amp;rb=1&amp;rs=1&amp;seller_id=5&amp;sid=4c31ad30441ad96d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58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>
            <wp:extent cx="2665730" cy="1906270"/>
            <wp:effectExtent l="19050" t="0" r="1270" b="0"/>
            <wp:docPr id="5" name="图片 5" descr="综合布线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综合布线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59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60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综合布线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61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62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63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64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20&amp;ch=0&amp;di=8&amp;fv=9&amp;is_app=0&amp;jk=6dd91a4430ad314c&amp;k=%D7%F6%CD%F8%D5%BE&amp;k0=%D7%F6%CD%F8%D5%BE&amp;k1=%D7%D4%BC%BA%BD%A8%CD%F8%D5%BE&amp;k2=%D4%F5%C3%B4%D7%F6%CD%F8%D5%BE&amp;k3=%D4%F5%D1%F9%D7%F6%CD%F8%D5%BE&amp;k4=php%B9%A4%B3%CC%CA%A6%B4%FD%D3%F6&amp;k5=%D4%CB%CE%AC%B9%A4%B3%CC%CA%A6%B4%FD%D3%F6&amp;kdi0=8&amp;kdi1=8&amp;kdi2=8&amp;kdi3=8&amp;kdi4=8&amp;kdi5=8&amp;luki=3&amp;mcpm=123460&amp;n=10&amp;p=baidu&amp;q=jb51_cpr&amp;rb=1&amp;rs=1&amp;seller_id=5&amp;sid=4c31ad30441ad96d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65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906270"/>
            <wp:effectExtent l="19050" t="0" r="1270" b="0"/>
            <wp:docPr id="6" name="图片 6" descr="做网站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做网站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66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67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做网站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68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69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70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71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20&amp;ch=0&amp;di=8&amp;fv=9&amp;is_app=0&amp;jk=6dd91a4430ad314c&amp;k=%D7%D4%BC%BA%BD%A8%CD%F8%D5%BE&amp;k0=%D7%D4%BC%BA%BD%A8%CD%F8%D5%BE&amp;k1=%D4%F5%C3%B4%D7%F6%CD%F8%D5%BE&amp;k2=%D4%F5%D1%F9%D7%F6%CD%F8%D5%BE&amp;k3=php%B9%A4%B3%CC%CA%A6%B4%FD%D3%F6&amp;k4=%D4%CB%CE%AC%B9%A4%B3%CC%CA%A6%B4%FD%D3%F6&amp;k5=%D7%DB%BA%CF%B2%BC%CF%DF&amp;kdi0=8&amp;kdi1=8&amp;kdi2=8&amp;kdi3=8&amp;kdi4=8&amp;kdi5=8&amp;luki=4&amp;mcpm=64245&amp;n=10&amp;p=baidu&amp;q=jb51_cpr&amp;rb=1&amp;rs=1&amp;seller_id=5&amp;sid=4c31ad30441ad96d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72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906270"/>
            <wp:effectExtent l="19050" t="0" r="1270" b="0"/>
            <wp:docPr id="7" name="图片 7" descr="自己建网站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自己建网站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73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74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自己建网站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75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76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77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78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lastRenderedPageBreak/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20&amp;ch=0&amp;di=8&amp;fv=9&amp;is_app=0&amp;jk=6dd91a4430ad314c&amp;k=%D4%F5%C3%B4%D7%F6%CD%F8%D5%BE&amp;k0=%D4%F5%C3%B4%D7%F6%CD%F8%D5%BE&amp;k1=%D4%F5%D1%F9%D7%F6%CD%F8%D5%BE&amp;k2=php%B9%A4%B3%CC%CA%A6%B4%FD%D3%F6&amp;k3=%D4%CB%CE%AC%B9%A4%B3%CC%CA%A6%B4%FD%D3%F6&amp;k4=%D7%DB%BA%CF%B2%BC%CF%DF&amp;k5=%D7%F6%CD%F8%D5%BE&amp;kdi0=8&amp;kdi1=8&amp;kdi2=8&amp;kdi3=8&amp;kdi4=8&amp;kdi5=8&amp;luki=5&amp;mcpm=48468&amp;n=10&amp;p=baidu&amp;q=jb51_cpr&amp;rb=1&amp;rs=1&amp;seller_id=5&amp;sid=4c31ad30441ad96d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79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906270"/>
            <wp:effectExtent l="19050" t="0" r="1270" b="0"/>
            <wp:docPr id="8" name="图片 8" descr="怎么做网站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做网站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80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81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怎么做网站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82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83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84" w:author="Unknown"/>
          <w:rFonts w:ascii="Tahoma" w:eastAsia="宋体" w:hAnsi="Tahoma" w:cs="Tahoma" w:hint="eastAsi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8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8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在截图中，日志的创建方式是每天产生一个新文件，按日期来生成文件名（这是默认值）。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说明：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使用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UTC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时间，所以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我勾选了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最下面的复选框，告诉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用本地时间来生成文件名。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8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8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点击【选择字段】按钮，将出现以下对话框：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8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373880" cy="5210175"/>
            <wp:effectExtent l="19050" t="0" r="7620" b="0"/>
            <wp:docPr id="9" name="图片 9" descr="http://files.jb51.net/file_images/article/201312/201312241433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jb51.net/file_images/article/201312/20131224143345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jc w:val="left"/>
        <w:rPr>
          <w:ins w:id="90" w:author="Unknown"/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</w:pPr>
      <w:ins w:id="91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1&amp;ch=0&amp;di=8&amp;fv=9&amp;is_app=0&amp;jk=22c33ebaca733e4&amp;k=h5%D2%B3%C3%E6%D6%C6%D7%F7&amp;k0=h5%D2%B3%C3%E6%D6%C6%D7%F7&amp;k1=html%CD%F8%D5%BE%C4%A3%B0%E5&amp;k2=%CC%A8%CD%E5%B7%FE%CE%F1%C6%F7&amp;k3=%CD%F8%C2%E7%D3%AA%CF%FA%BF%CE%B3%CC&amp;k4=%C7%B0%B6%CB%D1%A7%CF%B0%C2%B7%CF%DF&amp;kdi0=8&amp;kdi1=8&amp;kdi2=8&amp;kdi3=8&amp;kdi4=8&amp;luki=1&amp;mcpm=27471&amp;n=10&amp;p=baidu&amp;q=jb51_cpr&amp;rb=1&amp;rs=1&amp;seller_id=5&amp;sid=e433a7aceb332c02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92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898015"/>
            <wp:effectExtent l="19050" t="0" r="1270" b="0"/>
            <wp:docPr id="10" name="图片 10" descr="h5页面制作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5页面制作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93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94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h5页面制作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95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96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97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98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1&amp;ch=0&amp;di=8&amp;fv=9&amp;is_app=0&amp;jk=22c33ebaca733e4&amp;k=html%CD%F8%D5%BE%C4%A3%B0%E5&amp;k0=html%CD%F8%D5%BE%C4%A3%B0%E5&amp;k1=h5%D2%B3%C3%E6%D6%C6%D7%F7&amp;k2=%CC%A8%CD%E5%B7%FE%CE%F1%C6%F7&amp;k3=%CD%F8%C2%E7%D3%AA%CF%FA%BF%CE%B3%CC&amp;k4=%C7%B0%B6%CB%D1%A7%CF%B0%C2%B7%CF%DF&amp;kdi0=8&amp;kdi1=8&amp;kdi2=8&amp;kdi3=8&amp;kdi4=8&amp;luki=2&amp;mcpm=32935&amp;n=10&amp;p=baidu&amp;q=jb51_cpr&amp;rb=1&amp;rs=1&amp;seller_id=5&amp;sid=e433a7aceb332c02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99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>
            <wp:extent cx="2665730" cy="1906270"/>
            <wp:effectExtent l="19050" t="0" r="1270" b="0"/>
            <wp:docPr id="11" name="图片 11" descr="html网站模板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网站模板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100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101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html网站模板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102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103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104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105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1&amp;ch=0&amp;di=8&amp;fv=9&amp;is_app=0&amp;jk=22c33ebaca733e4&amp;k=%CC%A8%CD%E5%B7%FE%CE%F1%C6%F7&amp;k0=%CC%A8%CD%E5%B7%FE%CE%F1%C6%F7&amp;k1=h5%D2%B3%C3%E6%D6%C6%D7%F7&amp;k2=html%CD%F8%D5%BE%C4%A3%B0%E5&amp;k3=%CD%F8%C2%E7%D3%AA%CF%FA%BF%CE%B3%CC&amp;k4=%C7%B0%B6%CB%D1%A7%CF%B0%C2%B7%CF%DF&amp;kdi0=8&amp;kdi1=8&amp;kdi2=8&amp;kdi3=8&amp;kdi4=8&amp;luki=3&amp;mcpm=42199&amp;n=10&amp;p=baidu&amp;q=jb51_cpr&amp;rb=1&amp;rs=1&amp;seller_id=5&amp;sid=e433a7aceb332c02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106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906270"/>
            <wp:effectExtent l="19050" t="0" r="1270" b="0"/>
            <wp:docPr id="12" name="图片 12" descr="台湾服务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台湾服务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107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108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台湾服务器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109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110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111" w:author="Unknown"/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ins w:id="112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instrText xml:space="preserve"> HYPERLINK "https://cpro.baidu.com/cpro/ui/uijs.php?adclass=0&amp;app_id=0&amp;c=news&amp;cf=1&amp;ch=0&amp;di=8&amp;fv=9&amp;is_app=0&amp;jk=22c33ebaca733e4&amp;k=%CD%F8%C2%E7%D3%AA%CF%FA%BF%CE%B3%CC&amp;k0=%CD%F8%C2%E7%D3%AA%CF%FA%BF%CE%B3%CC&amp;k1=h5%D2%B3%C3%E6%D6%C6%D7%F7&amp;k2=html%CD%F8%D5%BE%C4%A3%B0%E5&amp;k3=%CC%A8%CD%E5%B7%FE%CE%F1%C6%F7&amp;k4=%C7%B0%B6%CB%D1%A7%CF%B0%C2%B7%CF%DF&amp;kdi0=8&amp;kdi1=8&amp;kdi2=8&amp;kdi3=8&amp;kdi4=8&amp;luki=4&amp;mcpm=52224&amp;n=10&amp;p=baidu&amp;q=jb51_cpr&amp;rb=1&amp;rs=1&amp;seller_id=5&amp;sid=e433a7aceb332c02&amp;ssp2=1&amp;stid=22&amp;t=tpclicked3_hc&amp;td=&amp;tu=u1893014&amp;u=http%3A%2F%2Fwww%2Ejb51%2Enet%2Fos%2Fwindows%2FWin2003%2F126035%2Ehtml&amp;urlid=0" \t "_blank" </w:instrText>
        </w:r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separate"/>
        </w:r>
      </w:ins>
    </w:p>
    <w:p w:rsidR="00235AED" w:rsidRPr="00235AED" w:rsidRDefault="00235AED" w:rsidP="00235AED">
      <w:pPr>
        <w:widowControl/>
        <w:wordWrap w:val="0"/>
        <w:jc w:val="left"/>
        <w:rPr>
          <w:ins w:id="113" w:author="Unknown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Tahom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665730" cy="1906270"/>
            <wp:effectExtent l="19050" t="0" r="1270" b="0"/>
            <wp:docPr id="13" name="图片 13" descr="网络营销课程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网络营销课程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wordWrap w:val="0"/>
        <w:spacing w:line="245" w:lineRule="atLeast"/>
        <w:jc w:val="center"/>
        <w:rPr>
          <w:ins w:id="114" w:author="Unknown"/>
          <w:rFonts w:ascii="微软雅黑" w:eastAsia="微软雅黑" w:hAnsi="微软雅黑" w:cs="Tahoma" w:hint="eastAsia"/>
          <w:color w:val="FFFFFF"/>
          <w:kern w:val="0"/>
          <w:sz w:val="19"/>
          <w:szCs w:val="19"/>
        </w:rPr>
      </w:pPr>
      <w:ins w:id="115" w:author="Unknown">
        <w:r w:rsidRPr="00235AED">
          <w:rPr>
            <w:rFonts w:ascii="微软雅黑" w:eastAsia="微软雅黑" w:hAnsi="微软雅黑" w:cs="Tahoma" w:hint="eastAsia"/>
            <w:color w:val="FFFFFF"/>
            <w:kern w:val="0"/>
            <w:sz w:val="19"/>
            <w:szCs w:val="19"/>
          </w:rPr>
          <w:t>网络营销课程</w:t>
        </w:r>
      </w:ins>
    </w:p>
    <w:p w:rsidR="00235AED" w:rsidRPr="00235AED" w:rsidRDefault="00235AED" w:rsidP="00235AED">
      <w:pPr>
        <w:widowControl/>
        <w:wordWrap w:val="0"/>
        <w:jc w:val="left"/>
        <w:rPr>
          <w:ins w:id="116" w:author="Unknown"/>
          <w:rFonts w:ascii="微软雅黑" w:eastAsia="微软雅黑" w:hAnsi="微软雅黑" w:cs="Tahoma" w:hint="eastAsia"/>
          <w:color w:val="000000"/>
          <w:kern w:val="0"/>
          <w:sz w:val="19"/>
          <w:szCs w:val="19"/>
        </w:rPr>
      </w:pPr>
      <w:ins w:id="117" w:author="Unknown">
        <w:r w:rsidRPr="00235AED">
          <w:rPr>
            <w:rFonts w:ascii="微软雅黑" w:eastAsia="微软雅黑" w:hAnsi="微软雅黑" w:cs="Tahoma"/>
            <w:color w:val="000000"/>
            <w:kern w:val="0"/>
            <w:sz w:val="19"/>
            <w:szCs w:val="19"/>
          </w:rPr>
          <w:fldChar w:fldCharType="end"/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18" w:author="Unknown"/>
          <w:rFonts w:ascii="Tahoma" w:eastAsia="宋体" w:hAnsi="Tahoma" w:cs="Tahoma" w:hint="eastAsi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1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20" w:author="Unknown"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注意：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【发送的字段数】和【接收的字节数】默认是没有选择的。</w:t>
        </w:r>
        <w:proofErr w:type="gramStart"/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建议勾选它们</w:t>
        </w:r>
        <w:proofErr w:type="gramEnd"/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至于其它字段，你可以根据需要来决定是否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要勾选它们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2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2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如何分析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2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2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如果你按照我前面介绍的方法设置了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日志参数，那么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在处理请求后（的一段时间之后），会生成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我们可以在【日志界面】的右边区域【操作】中点击【查看日志文件】快速定位到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日志的根目录，然后到目录中寻找相应的日志文件（默认会根据应用程序池序号来区分目录）。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2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2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比如：我找到了我需要的日志：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2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8376285" cy="3122930"/>
            <wp:effectExtent l="19050" t="0" r="5715" b="0"/>
            <wp:docPr id="14" name="图片 14" descr="http://files.jb51.net/file_images/article/201312/201312241433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iles.jb51.net/file_images/article/201312/20131224143345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2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2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29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这个文件一大堆密密麻麻的字符，现在我该如何分析它呢？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130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31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有个叫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fldChar w:fldCharType="begin"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instrText xml:space="preserve"> HYPERLINK "http://www.microsoft.com/en-us/download/details.aspx?id=24659" \t "_blank" </w:instrTex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fldChar w:fldCharType="separate"/>
        </w:r>
        <w:r w:rsidRPr="00235AED">
          <w:rPr>
            <w:rFonts w:ascii="Tahoma" w:eastAsia="宋体" w:hAnsi="Tahoma" w:cs="Tahoma"/>
            <w:b/>
            <w:bCs/>
            <w:color w:val="006699"/>
            <w:kern w:val="0"/>
            <w:sz w:val="19"/>
          </w:rPr>
          <w:t>Log Parser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fldChar w:fldCharType="end"/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的工具就可以专门解析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日志，我们可以用它来查看日志中的信息。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比如我可以运行下面的命令行（说明：为了不影响页面宽度我将命令文本换行了）：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3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33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3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35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13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37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"C:\Program Files\Log Parser 2.2\LogParser.exe" -i:IISW3C -o:DATAGRID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"SELECT c-ip,cs-method,s-port,cs-uri-stem,sc-status,sc-win32-status,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sc-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bytes,cs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bytes,time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-taken FROM u_ex130615.log"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138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3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4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现在就可以以表格形式来阅读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日志了：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4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7461885" cy="3588385"/>
            <wp:effectExtent l="19050" t="0" r="5715" b="0"/>
            <wp:docPr id="15" name="图片 15" descr="http://files.jb51.net/file_images/article/201312/201312241433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iles.jb51.net/file_images/article/201312/201312241433451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142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4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4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说明：</w:t>
        </w:r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我不推荐用这种方法来分析</w:t>
        </w:r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IIS</w:t>
        </w:r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日志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，原因有二点：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慢：当日志文件稍大一点的时候，用它来分析就比较浪费时间了（尤其是需要多次统计时）。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2.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不方便：它支持的查询语法不够丰富，没有像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 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针对数据表查询那样全面。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4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4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推荐的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日志分析方法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4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4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虽然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Log Parser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支持将解析的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日志以表格形式供人阅读，但是有时候我们需要再做一些细致分析时，可能会按不同的方式进行【多次】查询，对于这种需求，如果每次查询都直接运行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Log Parser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，你会浪费很多时间。幸运的是，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Log Parser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支持将解析结果以多种格式导出（以下为帮助文档截图）：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4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805045" cy="3528060"/>
            <wp:effectExtent l="19050" t="0" r="0" b="0"/>
            <wp:docPr id="16" name="图片 16" descr="http://files.jb51.net/file_images/article/201312/201312241433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s.jb51.net/file_images/article/201312/20131224143345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150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51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在此，我建议选择输出格式为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SQL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注意：这里的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并不是指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，而是指所有提供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ODBC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访问接口的数据库。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我可以使用下面的命令将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日志导入到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中（说明：为了不影响页面宽度我将命令文本换行了）：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5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53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5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55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15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57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"C:\Program Files\Log Parser 2.2\logparser.exe"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"SELECT * FROM 'D:\Temp\u_ex130615.log' to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" -i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:IISW3C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-o:SQL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oConnString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:"Driver={SQL Server};server=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localhost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\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sqlexpress;database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MyTestDb;Integrated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Security=SSPI"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createtable:ON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5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59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导入完成后，我们就可以用熟悉的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来做各种查询和统计分析了，例如下面的查询：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60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6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62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6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6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16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6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SELECT cip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,csmethod,sport,csuristem,scstatus,scwin32status,scbytes,csbytes,timetaken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FROM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dbo.MyMVC_WebLog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167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6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69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t>如果如下：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7237730" cy="2122170"/>
            <wp:effectExtent l="19050" t="0" r="1270" b="0"/>
            <wp:docPr id="17" name="图片 17" descr="http://files.jb51.net/file_images/article/201312/2013122414334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s.jb51.net/file_images/article/201312/20131224143345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70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71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注意：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1. 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日志在将结果导出到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时，字段名中不符合标识符规范的字符将会删除。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  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例如：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ip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会变成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cip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s-port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会变成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sport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2. 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日志中记录的时间是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UTC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时间，而且把日期和时间分开了，导出到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时，会生成二个字段：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   </w:t>
        </w:r>
      </w:ins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373120" cy="1337310"/>
            <wp:effectExtent l="19050" t="0" r="0" b="0"/>
            <wp:docPr id="18" name="图片 18" descr="http://files.jb51.net/file_images/article/201312/201312241433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s.jb51.net/file_images/article/201312/201312241433452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7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73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date, time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这二个字段看起来很不舒服，对吧？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我也很反感这个结果，下面来说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说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的二种解决方法：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7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75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在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SQLSERVER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中增加一列，然后把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UTC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时间换成本地时区的时间，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T-SQL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脚本如下：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76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7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78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7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8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18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8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alter table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add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RequestTime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datetime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go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update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set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RequestTime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dateadd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(hh,8,convert(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varchar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(10),date,120)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+ '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'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+ convert(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varchar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(13),time,114))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8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8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2.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直接在导出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日志时，把时间转换过来，此时要修改命令：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85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8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87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8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89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190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91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br/>
          <w:t>"C:\Program Files\Log Parser 2.2\logparser.exe"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"SELECT TO_LOCALTIME(TO_TIMESTAMP(ADD(TO_STRING(date, '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yyyy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-MM-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dd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'), TO_STRING(time, '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hh:mm:ss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')),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'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yyyy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-MM-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dd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hh:mm:ss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')) AS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RequestTime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, * FROM 'D:\Temp\u_ex130615.log' to MyMVC_WebLog2"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-i:IISW3C -o:SQL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oConnString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:"Driver={SQL Server};server=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localhost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\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sqlexpress;database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MyTestDb;Integrated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Security=SSPI"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-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createtable:ON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9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93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再看这三列：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194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9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96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19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19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19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0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select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RequestTime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, date, time from MyMVC_WebLog2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01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02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856480" cy="1328420"/>
            <wp:effectExtent l="19050" t="0" r="1270" b="0"/>
            <wp:docPr id="19" name="图片 19" descr="http://files.jb51.net/file_images/article/201312/201312241433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iles.jb51.net/file_images/article/201312/201312241433452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0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0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这样处理后，你就可以直接把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date, time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这二列删除了（你也可以在导出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日志时忽略它们，但要明确指出每个字段名）。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0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0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UTC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时间问题就说到这里，但愿每个人都懂了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~~~~~~~~~~~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0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0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日志中的异常记录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0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1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日志中记录了每个请求的信息，包括正常的响应请求和有异常的请求。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1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1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这里所说的【异常】与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.net framework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中的异常没有关系。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对于一个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ASP.NET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程序来说，如果抛出一个未捕获异常，会记录到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日志中（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500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），但我所说的异常不仅限于此。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1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1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本文所说的异常可分为四个部分：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（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ASP.NET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）程序抛出的未捕获异常，导致服务器产生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500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的响应输出。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2. 404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之类的请求资源不存在错误。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3.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大于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500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的服务器错误，例如：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502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503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4.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系统错误或网络传输错误。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1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1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前三类异常可以用下面的查询获得：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1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18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1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2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22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2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select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, count(*) AS count, sum(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* 1.0) /1000.0 AS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sum_timetaken_second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from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with(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nolock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group by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order by 3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desc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23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2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484880" cy="1397635"/>
            <wp:effectExtent l="19050" t="0" r="1270" b="0"/>
            <wp:docPr id="20" name="图片 20" descr="http://files.jb51.net/file_images/article/201312/201312241433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iles.jb51.net/file_images/article/201312/201312241433452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2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2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日志中有一列：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sc-win32-status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，它记录了在处理请求过程中，发生的系统级别错误，例如网络传输错误。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正常情况下，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0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表示正常，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出现非零值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意味着出现了错误。我们可以这样统计这类错误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2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28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2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3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23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3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declare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@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recCount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bigint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select @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recCount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= count(*) from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with(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nolock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select scWin32Status, count(*) AS count, (count(*) * 100.0 / @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recCount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 AS [percent]</w:t>
        </w:r>
        <w:r w:rsidRPr="00235AED">
          <w:rPr>
            <w:rFonts w:ascii="Tahoma" w:eastAsia="宋体" w:hAnsi="Tahoma" w:cs="Tahoma"/>
            <w:color w:val="000000"/>
            <w:kern w:val="0"/>
            <w:sz w:val="19"/>
          </w:rPr>
          <w:t> 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from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with(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nolock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where scWin32Status &gt; 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group by scWin32Status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order by 2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desc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33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3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683635" cy="1035050"/>
            <wp:effectExtent l="19050" t="0" r="0" b="0"/>
            <wp:docPr id="21" name="图片 21" descr="http://files.jb51.net/file_images/article/201312/201312241433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iles.jb51.net/file_images/article/201312/201312241433452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3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3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下表列出了比较常见的与网络相关的错误及解释：</w:t>
        </w:r>
      </w:ins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0"/>
        <w:gridCol w:w="3580"/>
      </w:tblGrid>
      <w:tr w:rsidR="00235AED" w:rsidRPr="00235AED" w:rsidTr="00235AE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scWin32Status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235AED" w:rsidRPr="00235AED" w:rsidTr="00235AE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客户端连接已关闭（或者断开）</w:t>
            </w:r>
          </w:p>
        </w:tc>
      </w:tr>
      <w:tr w:rsidR="00235AED" w:rsidRPr="00235AED" w:rsidTr="00235AE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传输超时</w:t>
            </w:r>
          </w:p>
        </w:tc>
      </w:tr>
      <w:tr w:rsidR="00235AED" w:rsidRPr="00235AED" w:rsidTr="00235AE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1236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35AED" w:rsidRPr="00235AED" w:rsidRDefault="00235AED" w:rsidP="00235A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5AED">
              <w:rPr>
                <w:rFonts w:ascii="宋体" w:eastAsia="宋体" w:hAnsi="宋体" w:cs="宋体"/>
                <w:kern w:val="0"/>
                <w:sz w:val="24"/>
                <w:szCs w:val="24"/>
              </w:rPr>
              <w:t>本地网络中断</w:t>
            </w:r>
          </w:p>
        </w:tc>
      </w:tr>
    </w:tbl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3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3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所有状态码都可以通过下面的命令来获取对应的解释：</w:t>
        </w:r>
      </w:ins>
    </w:p>
    <w:p w:rsidR="00235AED" w:rsidRPr="00235AED" w:rsidRDefault="00235AED" w:rsidP="00235AED">
      <w:pPr>
        <w:widowControl/>
        <w:pBdr>
          <w:top w:val="single" w:sz="6" w:space="0" w:color="BFDFFF"/>
          <w:left w:val="single" w:sz="18" w:space="3" w:color="6CE26C"/>
          <w:bottom w:val="single" w:sz="6" w:space="0" w:color="BFDFFF"/>
          <w:right w:val="single" w:sz="6" w:space="0" w:color="BFD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1" w:line="272" w:lineRule="atLeast"/>
        <w:jc w:val="left"/>
        <w:rPr>
          <w:ins w:id="239" w:author="Unknown"/>
          <w:rFonts w:ascii="宋体" w:eastAsia="宋体" w:hAnsi="宋体" w:cs="宋体"/>
          <w:color w:val="000000"/>
          <w:kern w:val="0"/>
          <w:sz w:val="19"/>
          <w:szCs w:val="19"/>
        </w:rPr>
      </w:pPr>
      <w:ins w:id="240" w:author="Unknown"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D:\Temp&gt;net </w:t>
        </w:r>
        <w:proofErr w:type="spellStart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>helpmsg</w:t>
        </w:r>
        <w:proofErr w:type="spellEnd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 64指定的网络名不再可用。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4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4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关于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与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，我还想补充说明一下：它们没有关联。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比如请求这个地址：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http://www.abc.com/test.aspx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有可能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=200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，但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scwin32status=64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此时表示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ASP.NET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已成功处理请求，但是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在发送响应结果时，客户端的连接断开了。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另一种情况是：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=500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，但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scwin32status=0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，此时表示，在处理请求过程中发生了未捕获异常，但异常结果成功发送给客户端。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4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4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再谈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scwin32status=64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4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4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记得以前看到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=200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scwin32status=64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这种情况时很不理解，于是搜索了互联网，各种答案都有，有的甚至说与网络爬虫有关。为了验证各种答案，我做了一个试验。我写一个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ashx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文件，用它来</w:t>
        </w:r>
        <w:proofErr w:type="gram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模拟长</w:t>
        </w:r>
        <w:proofErr w:type="gram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时间的网络传输，代码如下：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4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48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4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5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25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5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public class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Test_IIS_time_taken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: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IHttpHandler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{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public void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ProcessRequest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HttpContext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context) {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context.Response.ContentType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= "text/plain";&lt;/p&gt; &lt;p&gt;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System.Threading.Thread.Sleep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(1000 * 2);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context.Response.Write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string.Format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("{0}, {1}\r\n", "Start",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DateTime.Now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context.Response.Flush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System.Threading.Thread.Sleep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(1000 * 2);&lt;/p&gt; &lt;p&gt; for(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int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= 0;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&lt; 20;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++ ) {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context.Response.Write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string.Format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("{0}, {1}\r\n",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,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DateTime.Now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context.Response.Flush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System.Threading.Thread.Sleep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(1000 * 1);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}&lt;/p&gt; &lt;p&gt;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context.Response.Write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("End");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}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5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5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段代码很简单，我不想做过多的解释，只想说一句：我用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Thread.Sleep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与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Response.Flush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这二个方法来模拟一个长时间的持续发送过程。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5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5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我们可以在浏览器中看到这样的输出（显示还没有完全结束时我截图了）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754495" cy="2959100"/>
            <wp:effectExtent l="19050" t="0" r="8255" b="0"/>
            <wp:docPr id="22" name="图片 22" descr="http://files.jb51.net/file_images/article/201312/201312241433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iles.jb51.net/file_images/article/201312/201312241433452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5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5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我把这个测试做了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8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次，只有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2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次是全部显示完成了，其余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6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次我提前关闭了浏览器窗口。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然后，我们再来看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日志的内容：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7047865" cy="2622550"/>
            <wp:effectExtent l="19050" t="0" r="635" b="0"/>
            <wp:docPr id="23" name="图片 23" descr="http://files.jb51.net/file_images/article/201312/201312241433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iles.jb51.net/file_images/article/201312/2013122414334527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5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6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根据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日志并结合我自己的操作可以发现：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当我提前关闭浏览器窗口时，就会看到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=200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scwin32status=64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2.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如果请求内容全部显示完成，我就会看到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=200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scwin32status=0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从这个试验我们还可以发现：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包含了网络传输时间。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6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6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根据这个试验的结果，你是否想过一个问题：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如果你的网站的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日志中出现了大量的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scStatus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=200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scwin32status=64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，而且请求是由用户的浏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t>览器发起的。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这是什么原因造成的呢？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我的【猜想】是：用户在访问这个网站时已经不愿意再等待了，他们把浏览器窗口关掉了。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换句话说：可以从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scwin32status=64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的统计结果看出网站的响应速度是否能让用户满意。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6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6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寻找性能问题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6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6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日志中有一列叫：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，在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的界面中显示了它的含义：所有时间。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这个所用时间的定义是：</w:t>
        </w:r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从服务</w:t>
        </w:r>
        <w:proofErr w:type="gramStart"/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端收到</w:t>
        </w:r>
        <w:proofErr w:type="gramEnd"/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请求的第一个字节开始起，直到把所有响应内容发送出去为止的时间。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微软的网站有对这个字段做过说明：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http://support.microsoft.com/kb/944884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6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6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知道了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的定义后，我们就可以利用它来分析一些请求的处理时间，即性能分析。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6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7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例如，我想查看最慢的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20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个页面的加载情况，可以这样查询：</w:t>
        </w:r>
      </w:ins>
    </w:p>
    <w:p w:rsidR="00235AED" w:rsidRPr="00235AED" w:rsidRDefault="00235AED" w:rsidP="00235AED">
      <w:pPr>
        <w:widowControl/>
        <w:pBdr>
          <w:top w:val="dashed" w:sz="6" w:space="2" w:color="BFDFFF"/>
          <w:left w:val="dashed" w:sz="6" w:space="7" w:color="BFDFFF"/>
          <w:bottom w:val="dashed" w:sz="6" w:space="2" w:color="BFDFFF"/>
          <w:right w:val="dashed" w:sz="6" w:space="7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6" w:after="136" w:line="272" w:lineRule="atLeast"/>
        <w:jc w:val="left"/>
        <w:rPr>
          <w:ins w:id="271" w:author="Unknown"/>
          <w:rFonts w:ascii="宋体" w:eastAsia="宋体" w:hAnsi="宋体" w:cs="宋体"/>
          <w:color w:val="000000"/>
          <w:kern w:val="0"/>
          <w:sz w:val="19"/>
          <w:szCs w:val="19"/>
        </w:rPr>
      </w:pPr>
      <w:ins w:id="272" w:author="Unknown"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select top 20 csuristem,scstatus,scwin32status,scbytes,csbytes,timetakenfrom </w:t>
        </w:r>
        <w:proofErr w:type="spellStart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>dbo.MyMVC_WebLog</w:t>
        </w:r>
        <w:proofErr w:type="spellEnd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 with(</w:t>
        </w:r>
        <w:proofErr w:type="spellStart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>nolock</w:t>
        </w:r>
        <w:proofErr w:type="spellEnd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)where </w:t>
        </w:r>
        <w:proofErr w:type="spellStart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>csUriStem</w:t>
        </w:r>
        <w:proofErr w:type="spellEnd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 like '/Pages/%'order by </w:t>
        </w:r>
        <w:proofErr w:type="spellStart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宋体" w:eastAsia="宋体" w:hAnsi="宋体" w:cs="宋体"/>
            <w:color w:val="000000"/>
            <w:kern w:val="0"/>
            <w:sz w:val="19"/>
            <w:szCs w:val="19"/>
          </w:rPr>
          <w:t>desc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7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7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再或者我想再看看最慢的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20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个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AJAX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情况的响应情况，可以这样查询：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7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76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7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7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27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8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select top 20 csuristem,scstatus,scwin32status,scbytes,csbytes,timetaken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from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dbo.MyMVC_WebLog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with(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nolock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where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csUriStem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like '/Pages/%'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order by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desc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8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8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再或者我想再看看最慢的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20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个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AJAX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情况的响应情况，可以这样查询：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83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84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85" w:author="Unknown">
        <w:r w:rsidRPr="00235AED">
          <w:rPr>
            <w:rFonts w:ascii="Tahoma" w:eastAsia="宋体" w:hAnsi="Tahoma" w:cs="Tahoma"/>
            <w:color w:val="000000"/>
            <w:kern w:val="0"/>
            <w:sz w:val="16"/>
            <w:szCs w:val="16"/>
            <w:u w:val="single"/>
          </w:rPr>
          <w:t>复制代码</w:t>
        </w:r>
      </w:ins>
    </w:p>
    <w:p w:rsidR="00235AED" w:rsidRPr="00235AED" w:rsidRDefault="00235AED" w:rsidP="00235AED">
      <w:pPr>
        <w:widowControl/>
        <w:shd w:val="clear" w:color="auto" w:fill="F6FBFF"/>
        <w:wordWrap w:val="0"/>
        <w:spacing w:line="342" w:lineRule="atLeast"/>
        <w:jc w:val="left"/>
        <w:rPr>
          <w:ins w:id="286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87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代码如下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:</w:t>
        </w:r>
      </w:ins>
    </w:p>
    <w:p w:rsidR="00235AED" w:rsidRPr="00235AED" w:rsidRDefault="00235AED" w:rsidP="00235AED">
      <w:pPr>
        <w:widowControl/>
        <w:shd w:val="clear" w:color="auto" w:fill="DDEDFB"/>
        <w:wordWrap w:val="0"/>
        <w:spacing w:line="342" w:lineRule="atLeast"/>
        <w:jc w:val="left"/>
        <w:rPr>
          <w:ins w:id="288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89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select top 20 csuristem,scstatus,scwin32status,scbytes,csbytes,timetaken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from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dbo.MyMVC_WebLog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with(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nolock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)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where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csUriStem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like '/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ajax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/%'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order by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 xml:space="preserve">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desc</w:t>
        </w:r>
        <w:proofErr w:type="spellEnd"/>
      </w:ins>
    </w:p>
    <w:p w:rsidR="00235AED" w:rsidRPr="00235AED" w:rsidRDefault="00235AED" w:rsidP="00235AED">
      <w:pPr>
        <w:widowControl/>
        <w:shd w:val="clear" w:color="auto" w:fill="FFFFFF"/>
        <w:wordWrap w:val="0"/>
        <w:spacing w:after="240" w:line="342" w:lineRule="atLeast"/>
        <w:jc w:val="left"/>
        <w:rPr>
          <w:ins w:id="290" w:author="Unknown"/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9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9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总之，寻找性能问题的方法就是：在查询选择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字段，并且用它做降序排序。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9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9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注意：</w:t>
        </w:r>
        <w:proofErr w:type="spellStart"/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scbytes,csbytes</w:t>
        </w:r>
        <w:proofErr w:type="spellEnd"/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 xml:space="preserve"> </w:t>
        </w:r>
        <w:r w:rsidRPr="00235AED">
          <w:rPr>
            <w:rFonts w:ascii="Tahoma" w:eastAsia="宋体" w:hAnsi="Tahoma" w:cs="Tahoma"/>
            <w:b/>
            <w:bCs/>
            <w:color w:val="000000"/>
            <w:kern w:val="0"/>
            <w:sz w:val="19"/>
          </w:rPr>
          <w:t>这二个字段也是值得我们关注的：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csbytes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如果过大，我们就要分析一下到底是不是因为表单包含了过多的无用数据，可否将表单拆分。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>   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csbytes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变大还有一种可能：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Cookie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太大，但它会表现为很多请求的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csbytes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都偏大，因此容易区分。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lastRenderedPageBreak/>
          <w:t xml:space="preserve">2. 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scbytes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如果过大，我们就要检查页面是否没有分页，或者可以考虑用按需加载的方式来实现。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典型的情况是：当大量使用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ViewState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时，这二个值都会变大。因此我们能通过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日志发现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ViewState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的滥用问题。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还有一种特殊情况是：上传下载文件也会导致这二个数值变大，原因我就不解释了。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95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proofErr w:type="spellStart"/>
      <w:ins w:id="296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scbytes,csbytes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，不管是哪个数值很大，都会占用网络传输时间，对于用户来说，就需要更长的等待时间。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97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298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一下子说了三个字段，在寻找性能问题时，到底该参考哪个呢？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我认为：应该优先关注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，因为它的数值直接反映了用户的等待时间（不包括前端渲染时间）。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timeTaken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过大时，有必要检查</w:t>
        </w:r>
        <w:proofErr w:type="spellStart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scbytes,csbytes</w:t>
        </w:r>
        <w:proofErr w:type="spellEnd"/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是否也过大，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如果后二者也过大，那么优化的方向就是减少数据传输量，否则表示是程序处理占用了大量的时间，应该考虑优化程序代码。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299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300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寻找可改进的目标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301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302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除了可以从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IIS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日志中发现性能问题，还可以用它来寻找可改进的目标。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例如：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有没有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404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错误？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2.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是否存在大量的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304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请求？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3.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是否存在大量重复请求？</w:t>
        </w:r>
      </w:ins>
    </w:p>
    <w:p w:rsidR="00235AED" w:rsidRPr="00235AED" w:rsidRDefault="00235AED" w:rsidP="00235AED">
      <w:pPr>
        <w:widowControl/>
        <w:shd w:val="clear" w:color="auto" w:fill="FFFFFF"/>
        <w:wordWrap w:val="0"/>
        <w:spacing w:line="342" w:lineRule="atLeast"/>
        <w:jc w:val="left"/>
        <w:rPr>
          <w:ins w:id="303" w:author="Unknown"/>
          <w:rFonts w:ascii="Tahoma" w:eastAsia="宋体" w:hAnsi="Tahoma" w:cs="Tahoma"/>
          <w:color w:val="000000"/>
          <w:kern w:val="0"/>
          <w:sz w:val="19"/>
          <w:szCs w:val="19"/>
        </w:rPr>
      </w:pPr>
      <w:ins w:id="304" w:author="Unknown"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当发现有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404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响应时，我们应该分析产生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404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的原因：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1.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是用户输入错误的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URL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地址吗？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  <w:t xml:space="preserve">2. 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还是开发人员引用不存在的资源文件？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br/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如果是后者，就应该尽快移除无效的引用，因为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404</w:t>
        </w:r>
        <w:r w:rsidRPr="00235AED">
          <w:rPr>
            <w:rFonts w:ascii="Tahoma" w:eastAsia="宋体" w:hAnsi="Tahoma" w:cs="Tahoma"/>
            <w:color w:val="000000"/>
            <w:kern w:val="0"/>
            <w:sz w:val="19"/>
            <w:szCs w:val="19"/>
          </w:rPr>
          <w:t>响应也是一个页面响应，而且它们也会占用网络传输时间，尤其是这类请求不能缓存，它会一直出现，浪费网络资源。</w:t>
        </w:r>
      </w:ins>
    </w:p>
    <w:p w:rsidR="00BB5FB6" w:rsidRPr="00235AED" w:rsidRDefault="00BB5FB6"/>
    <w:sectPr w:rsidR="00BB5FB6" w:rsidRPr="00235AED" w:rsidSect="00BB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AED"/>
    <w:rsid w:val="00235AED"/>
    <w:rsid w:val="00BB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F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5A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AE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35A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5A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5AED"/>
  </w:style>
  <w:style w:type="character" w:customStyle="1" w:styleId="imageplus-append-ad-link">
    <w:name w:val="imageplus-append-ad-link"/>
    <w:basedOn w:val="a0"/>
    <w:rsid w:val="00235AED"/>
  </w:style>
  <w:style w:type="character" w:styleId="a5">
    <w:name w:val="Strong"/>
    <w:basedOn w:val="a0"/>
    <w:uiPriority w:val="22"/>
    <w:qFormat/>
    <w:rsid w:val="00235A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5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5AE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5A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5A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368">
          <w:marLeft w:val="68"/>
          <w:marRight w:val="68"/>
          <w:marTop w:val="136"/>
          <w:marBottom w:val="136"/>
          <w:divBdr>
            <w:top w:val="none" w:sz="0" w:space="0" w:color="auto"/>
            <w:left w:val="single" w:sz="18" w:space="7" w:color="3BB0DB"/>
            <w:bottom w:val="none" w:sz="0" w:space="0" w:color="auto"/>
            <w:right w:val="none" w:sz="0" w:space="0" w:color="auto"/>
          </w:divBdr>
        </w:div>
        <w:div w:id="18989309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105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2F62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71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9884">
                              <w:marLeft w:val="59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1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10074">
                          <w:marLeft w:val="0"/>
                          <w:marRight w:val="245"/>
                          <w:marTop w:val="2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763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2F62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8401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90704">
                              <w:marLeft w:val="59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7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771830">
                          <w:marLeft w:val="0"/>
                          <w:marRight w:val="245"/>
                          <w:marTop w:val="2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4758">
                      <w:marLeft w:val="0"/>
                      <w:marRight w:val="0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1560">
                              <w:marLeft w:val="0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922174">
                              <w:marLeft w:val="27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887586">
                              <w:marLeft w:val="27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688659">
                              <w:marLeft w:val="27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998117">
                              <w:marLeft w:val="2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6236">
                      <w:marLeft w:val="0"/>
                      <w:marRight w:val="0"/>
                      <w:marTop w:val="136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6942">
                              <w:marLeft w:val="0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496451">
                              <w:marLeft w:val="27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000912">
                              <w:marLeft w:val="27"/>
                              <w:marRight w:val="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9129">
                              <w:marLeft w:val="2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694752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5195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01565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548490819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4983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32403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20475722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20042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952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597975670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14169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72327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46558188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18909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00963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688363124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1417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28474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08404160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8632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5138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022979392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1487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4175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220944393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2028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6788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876192983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3721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2124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  <w:div w:id="1166365711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  <w:divsChild>
                <w:div w:id="14531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18497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single" w:sz="6" w:space="2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cpro.baidu.com/cpro/ui/uijs.php?adclass=0&amp;app_id=0&amp;c=news&amp;cf=20&amp;ch=0&amp;di=8&amp;fv=9&amp;is_app=0&amp;jk=6dd91a4430ad314c&amp;k=%D4%F5%C3%B4%D7%F6%CD%F8%D5%BE&amp;k0=%D4%F5%C3%B4%D7%F6%CD%F8%D5%BE&amp;k1=%D4%F5%D1%F9%D7%F6%CD%F8%D5%BE&amp;k2=php%B9%A4%B3%CC%CA%A6%B4%FD%D3%F6&amp;k3=%D4%CB%CE%AC%B9%A4%B3%CC%CA%A6%B4%FD%D3%F6&amp;k4=%D7%DB%BA%CF%B2%BC%CF%DF&amp;k5=%D7%F6%CD%F8%D5%BE&amp;kdi0=8&amp;kdi1=8&amp;kdi2=8&amp;kdi3=8&amp;kdi4=8&amp;kdi5=8&amp;luki=5&amp;mcpm=48468&amp;n=10&amp;p=baidu&amp;q=jb51_cpr&amp;rb=1&amp;rs=1&amp;seller_id=5&amp;sid=4c31ad30441ad96d&amp;ssp2=1&amp;stid=22&amp;t=tpclicked3_hc&amp;td=&amp;tu=u1893014&amp;u=http%3A%2F%2Fwww%2Ejb51%2Enet%2Fos%2Fwindows%2FWin2003%2F126035%2Ehtml&amp;urlid=0" TargetMode="Externa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pro.baidu.com/cpro/ui/uijs.php?adclass=0&amp;app_id=0&amp;c=news&amp;cf=1&amp;ch=0&amp;di=8&amp;fv=9&amp;is_app=0&amp;jk=22c33ebaca733e4&amp;k=h5%D2%B3%C3%E6%D6%C6%D7%F7&amp;k0=h5%D2%B3%C3%E6%D6%C6%D7%F7&amp;k1=html%CD%F8%D5%BE%C4%A3%B0%E5&amp;k2=%CC%A8%CD%E5%B7%FE%CE%F1%C6%F7&amp;k3=%CD%F8%C2%E7%D3%AA%CF%FA%BF%CE%B3%CC&amp;k4=%C7%B0%B6%CB%D1%A7%CF%B0%C2%B7%CF%DF&amp;kdi0=8&amp;kdi1=8&amp;kdi2=8&amp;kdi3=8&amp;kdi4=8&amp;luki=1&amp;mcpm=27471&amp;n=10&amp;p=baidu&amp;q=jb51_cpr&amp;rb=1&amp;rs=1&amp;seller_id=5&amp;sid=e433a7aceb332c02&amp;ssp2=1&amp;stid=22&amp;t=tpclicked3_hc&amp;td=&amp;tu=u1893014&amp;u=http%3A%2F%2Fwww%2Ejb51%2Enet%2Fos%2Fwindows%2FWin2003%2F126035%2Ehtml&amp;urlid=0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cpro.baidu.com/cpro/ui/uijs.php?adclass=0&amp;app_id=0&amp;c=news&amp;cf=20&amp;ch=0&amp;di=8&amp;fv=9&amp;is_app=0&amp;jk=6dd91a4430ad314c&amp;k=%D7%DB%BA%CF%B2%BC%CF%DF&amp;k0=%D7%DB%BA%CF%B2%BC%CF%DF&amp;k1=%D7%F6%CD%F8%D5%BE&amp;k2=%D7%D4%BC%BA%BD%A8%CD%F8%D5%BE&amp;k3=%D4%F5%C3%B4%D7%F6%CD%F8%D5%BE&amp;k4=%D4%F5%D1%F9%D7%F6%CD%F8%D5%BE&amp;k5=php%B9%A4%B3%CC%CA%A6%B4%FD%D3%F6&amp;kdi0=8&amp;kdi1=8&amp;kdi2=8&amp;kdi3=8&amp;kdi4=8&amp;kdi5=8&amp;luki=2&amp;mcpm=13457&amp;n=10&amp;p=baidu&amp;q=jb51_cpr&amp;rb=1&amp;rs=1&amp;seller_id=5&amp;sid=4c31ad30441ad96d&amp;ssp2=1&amp;stid=22&amp;t=tpclicked3_hc&amp;td=&amp;tu=u1893014&amp;u=http%3A%2F%2Fwww%2Ejb51%2Enet%2Fos%2Fwindows%2FWin2003%2F126035%2Ehtml&amp;urlid=0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cpro.baidu.com/cpro/ui/uijs.php?adclass=0&amp;app_id=0&amp;c=news&amp;cf=1&amp;ch=0&amp;di=8&amp;fv=9&amp;is_app=0&amp;jk=22c33ebaca733e4&amp;k=%CC%A8%CD%E5%B7%FE%CE%F1%C6%F7&amp;k0=%CC%A8%CD%E5%B7%FE%CE%F1%C6%F7&amp;k1=h5%D2%B3%C3%E6%D6%C6%D7%F7&amp;k2=html%CD%F8%D5%BE%C4%A3%B0%E5&amp;k3=%CD%F8%C2%E7%D3%AA%CF%FA%BF%CE%B3%CC&amp;k4=%C7%B0%B6%CB%D1%A7%CF%B0%C2%B7%CF%DF&amp;kdi0=8&amp;kdi1=8&amp;kdi2=8&amp;kdi3=8&amp;kdi4=8&amp;luki=3&amp;mcpm=42199&amp;n=10&amp;p=baidu&amp;q=jb51_cpr&amp;rb=1&amp;rs=1&amp;seller_id=5&amp;sid=e433a7aceb332c02&amp;ssp2=1&amp;stid=22&amp;t=tpclicked3_hc&amp;td=&amp;tu=u1893014&amp;u=http%3A%2F%2Fwww%2Ejb51%2Enet%2Fos%2Fwindows%2FWin2003%2F126035%2Ehtml&amp;urlid=0" TargetMode="External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pro.baidu.com/cpro/ui/uijs.php?adclass=0&amp;app_id=0&amp;c=news&amp;cf=20&amp;ch=0&amp;di=8&amp;fv=9&amp;is_app=0&amp;jk=6dd91a4430ad314c&amp;k=%D7%D4%BC%BA%BD%A8%CD%F8%D5%BE&amp;k0=%D7%D4%BC%BA%BD%A8%CD%F8%D5%BE&amp;k1=%D4%F5%C3%B4%D7%F6%CD%F8%D5%BE&amp;k2=%D4%F5%D1%F9%D7%F6%CD%F8%D5%BE&amp;k3=php%B9%A4%B3%CC%CA%A6%B4%FD%D3%F6&amp;k4=%D4%CB%CE%AC%B9%A4%B3%CC%CA%A6%B4%FD%D3%F6&amp;k5=%D7%DB%BA%CF%B2%BC%CF%DF&amp;kdi0=8&amp;kdi1=8&amp;kdi2=8&amp;kdi3=8&amp;kdi4=8&amp;kdi5=8&amp;luki=4&amp;mcpm=64245&amp;n=10&amp;p=baidu&amp;q=jb51_cpr&amp;rb=1&amp;rs=1&amp;seller_id=5&amp;sid=4c31ad30441ad96d&amp;ssp2=1&amp;stid=22&amp;t=tpclicked3_hc&amp;td=&amp;tu=u1893014&amp;u=http%3A%2F%2Fwww%2Ejb51%2Enet%2Fos%2Fwindows%2FWin2003%2F126035%2Ehtml&amp;urlid=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jb51.net/os/windows/Win2003/126035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" Type="http://schemas.openxmlformats.org/officeDocument/2006/relationships/hyperlink" Target="javascript:turnsmall()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cpro.baidu.com/cpro/ui/uijs.php?adclass=0&amp;app_id=0&amp;c=news&amp;cf=1&amp;ch=0&amp;di=8&amp;fv=9&amp;is_app=0&amp;jk=22c33ebaca733e4&amp;k=html%CD%F8%D5%BE%C4%A3%B0%E5&amp;k0=html%CD%F8%D5%BE%C4%A3%B0%E5&amp;k1=h5%D2%B3%C3%E6%D6%C6%D7%F7&amp;k2=%CC%A8%CD%E5%B7%FE%CE%F1%C6%F7&amp;k3=%CD%F8%C2%E7%D3%AA%CF%FA%BF%CE%B3%CC&amp;k4=%C7%B0%B6%CB%D1%A7%CF%B0%C2%B7%CF%DF&amp;kdi0=8&amp;kdi1=8&amp;kdi2=8&amp;kdi3=8&amp;kdi4=8&amp;luki=2&amp;mcpm=32935&amp;n=10&amp;p=baidu&amp;q=jb51_cpr&amp;rb=1&amp;rs=1&amp;seller_id=5&amp;sid=e433a7aceb332c02&amp;ssp2=1&amp;stid=22&amp;t=tpclicked3_hc&amp;td=&amp;tu=u1893014&amp;u=http%3A%2F%2Fwww%2Ejb51%2Enet%2Fos%2Fwindows%2FWin2003%2F126035%2Ehtml&amp;urlid=0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21.png"/><Relationship Id="rId10" Type="http://schemas.openxmlformats.org/officeDocument/2006/relationships/hyperlink" Target="https://cpro.baidu.com/cpro/ui/uijs.php?adclass=0&amp;app_id=0&amp;c=news&amp;cf=20&amp;ch=0&amp;di=8&amp;fv=9&amp;is_app=0&amp;jk=6dd91a4430ad314c&amp;k=%D4%CB%CE%AC%B9%A4%B3%CC%CA%A6%B4%FD%D3%F6&amp;k0=%D4%CB%CE%AC%B9%A4%B3%CC%CA%A6%B4%FD%D3%F6&amp;k1=%D7%DB%BA%CF%B2%BC%CF%DF&amp;k2=%D7%F6%CD%F8%D5%BE&amp;k3=%D7%D4%BC%BA%BD%A8%CD%F8%D5%BE&amp;k4=%D4%F5%C3%B4%D7%F6%CD%F8%D5%BE&amp;k5=%D4%F5%D1%F9%D7%F6%CD%F8%D5%BE&amp;kdi0=8&amp;kdi1=8&amp;kdi2=8&amp;kdi3=8&amp;kdi4=8&amp;kdi5=8&amp;luki=1&amp;mcpm=60575&amp;n=10&amp;p=baidu&amp;q=jb51_cpr&amp;rb=1&amp;rs=1&amp;seller_id=5&amp;sid=4c31ad30441ad96d&amp;ssp2=1&amp;stid=22&amp;t=tpclicked3_hc&amp;td=&amp;tu=u1893014&amp;u=http%3A%2F%2Fwww%2Ejb51%2Enet%2Fos%2Fwindows%2FWin2003%2F126035%2Ehtml&amp;urlid=0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6.png"/><Relationship Id="rId4" Type="http://schemas.openxmlformats.org/officeDocument/2006/relationships/hyperlink" Target="javascript:turnbig()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pro.baidu.com/cpro/ui/uijs.php?adclass=0&amp;app_id=0&amp;c=news&amp;cf=20&amp;ch=0&amp;di=8&amp;fv=9&amp;is_app=0&amp;jk=6dd91a4430ad314c&amp;k=%D7%F6%CD%F8%D5%BE&amp;k0=%D7%F6%CD%F8%D5%BE&amp;k1=%D7%D4%BC%BA%BD%A8%CD%F8%D5%BE&amp;k2=%D4%F5%C3%B4%D7%F6%CD%F8%D5%BE&amp;k3=%D4%F5%D1%F9%D7%F6%CD%F8%D5%BE&amp;k4=php%B9%A4%B3%CC%CA%A6%B4%FD%D3%F6&amp;k5=%D4%CB%CE%AC%B9%A4%B3%CC%CA%A6%B4%FD%D3%F6&amp;kdi0=8&amp;kdi1=8&amp;kdi2=8&amp;kdi3=8&amp;kdi4=8&amp;kdi5=8&amp;luki=3&amp;mcpm=123460&amp;n=10&amp;p=baidu&amp;q=jb51_cpr&amp;rb=1&amp;rs=1&amp;seller_id=5&amp;sid=4c31ad30441ad96d&amp;ssp2=1&amp;stid=22&amp;t=tpclicked3_hc&amp;td=&amp;tu=u1893014&amp;u=http%3A%2F%2Fwww%2Ejb51%2Enet%2Fos%2Fwindows%2FWin2003%2F126035%2Ehtml&amp;urlid=0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s://cpro.baidu.com/cpro/ui/uijs.php?adclass=0&amp;app_id=0&amp;c=news&amp;cf=1&amp;ch=0&amp;di=8&amp;fv=9&amp;is_app=0&amp;jk=22c33ebaca733e4&amp;k=%CD%F8%C2%E7%D3%AA%CF%FA%BF%CE%B3%CC&amp;k0=%CD%F8%C2%E7%D3%AA%CF%FA%BF%CE%B3%CC&amp;k1=h5%D2%B3%C3%E6%D6%C6%D7%F7&amp;k2=html%CD%F8%D5%BE%C4%A3%B0%E5&amp;k3=%CC%A8%CD%E5%B7%FE%CE%F1%C6%F7&amp;k4=%C7%B0%B6%CB%D1%A7%CF%B0%C2%B7%CF%DF&amp;kdi0=8&amp;kdi1=8&amp;kdi2=8&amp;kdi3=8&amp;kdi4=8&amp;luki=4&amp;mcpm=52224&amp;n=10&amp;p=baidu&amp;q=jb51_cpr&amp;rb=1&amp;rs=1&amp;seller_id=5&amp;sid=e433a7aceb332c02&amp;ssp2=1&amp;stid=22&amp;t=tpclicked3_hc&amp;td=&amp;tu=u1893014&amp;u=http%3A%2F%2Fwww%2Ejb51%2Enet%2Fos%2Fwindows%2FWin2003%2F126035%2Ehtml&amp;urlid=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3477</Words>
  <Characters>19819</Characters>
  <Application>Microsoft Office Word</Application>
  <DocSecurity>0</DocSecurity>
  <Lines>165</Lines>
  <Paragraphs>46</Paragraphs>
  <ScaleCrop>false</ScaleCrop>
  <Company/>
  <LinksUpToDate>false</LinksUpToDate>
  <CharactersWithSpaces>23250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2016-07-12T08:25:00Z</dcterms:created>
  <dcterms:modified xsi:type="dcterms:W3CDTF">2016-07-12T08:30:00Z</dcterms:modified>
</cp:coreProperties>
</file>