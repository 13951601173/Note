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A0" w:rsidRPr="000B74A0" w:rsidRDefault="000B74A0" w:rsidP="000B74A0">
      <w:pPr>
        <w:widowControl/>
        <w:spacing w:line="1376" w:lineRule="atLeast"/>
        <w:jc w:val="center"/>
        <w:outlineLvl w:val="0"/>
        <w:rPr>
          <w:rFonts w:ascii="微软雅黑" w:eastAsia="微软雅黑" w:hAnsi="微软雅黑" w:cs="宋体"/>
          <w:b/>
          <w:bCs/>
          <w:color w:val="2B2B2B"/>
          <w:kern w:val="36"/>
          <w:sz w:val="65"/>
          <w:szCs w:val="65"/>
        </w:rPr>
      </w:pPr>
      <w:r w:rsidRPr="000B74A0">
        <w:rPr>
          <w:rFonts w:ascii="微软雅黑" w:eastAsia="微软雅黑" w:hAnsi="微软雅黑" w:cs="宋体" w:hint="eastAsia"/>
          <w:b/>
          <w:bCs/>
          <w:color w:val="2B2B2B"/>
          <w:kern w:val="36"/>
          <w:sz w:val="65"/>
          <w:szCs w:val="65"/>
        </w:rPr>
        <w:t>Visual Studio 2015简体中文企业版/专业版下载+有效激活密钥</w:t>
      </w:r>
    </w:p>
    <w:p w:rsidR="000B74A0" w:rsidRPr="000B74A0" w:rsidRDefault="000B74A0" w:rsidP="000B74A0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8C8C8C"/>
          <w:kern w:val="0"/>
          <w:sz w:val="28"/>
          <w:szCs w:val="28"/>
        </w:rPr>
      </w:pPr>
      <w:r w:rsidRPr="000B74A0">
        <w:rPr>
          <w:rFonts w:ascii="微软雅黑" w:eastAsia="微软雅黑" w:hAnsi="微软雅黑" w:cs="宋体" w:hint="eastAsia"/>
          <w:color w:val="8C8C8C"/>
          <w:kern w:val="0"/>
          <w:sz w:val="28"/>
        </w:rPr>
        <w:t>作者：admin人气：0</w:t>
      </w:r>
      <w:r w:rsidRPr="000B74A0">
        <w:rPr>
          <w:rFonts w:ascii="微软雅黑" w:eastAsia="微软雅黑" w:hAnsi="微软雅黑" w:cs="宋体" w:hint="eastAsia"/>
          <w:color w:val="8C8C8C"/>
          <w:kern w:val="0"/>
          <w:sz w:val="28"/>
          <w:szCs w:val="28"/>
        </w:rPr>
        <w:t>来源：</w:t>
      </w:r>
      <w:r w:rsidRPr="000B74A0">
        <w:rPr>
          <w:rFonts w:ascii="微软雅黑" w:eastAsia="微软雅黑" w:hAnsi="微软雅黑" w:cs="宋体"/>
          <w:color w:val="8C8C8C"/>
          <w:kern w:val="0"/>
          <w:sz w:val="28"/>
          <w:szCs w:val="28"/>
        </w:rPr>
        <w:fldChar w:fldCharType="begin"/>
      </w:r>
      <w:r w:rsidRPr="000B74A0">
        <w:rPr>
          <w:rFonts w:ascii="微软雅黑" w:eastAsia="微软雅黑" w:hAnsi="微软雅黑" w:cs="宋体"/>
          <w:color w:val="8C8C8C"/>
          <w:kern w:val="0"/>
          <w:sz w:val="28"/>
          <w:szCs w:val="28"/>
        </w:rPr>
        <w:instrText xml:space="preserve"> HYPERLINK "http://down.lansedongli.com/" </w:instrText>
      </w:r>
      <w:r w:rsidRPr="000B74A0">
        <w:rPr>
          <w:rFonts w:ascii="微软雅黑" w:eastAsia="微软雅黑" w:hAnsi="微软雅黑" w:cs="宋体"/>
          <w:color w:val="8C8C8C"/>
          <w:kern w:val="0"/>
          <w:sz w:val="28"/>
          <w:szCs w:val="28"/>
        </w:rPr>
        <w:fldChar w:fldCharType="separate"/>
      </w:r>
      <w:r w:rsidRPr="000B74A0">
        <w:rPr>
          <w:rFonts w:ascii="微软雅黑" w:eastAsia="微软雅黑" w:hAnsi="微软雅黑" w:cs="宋体" w:hint="eastAsia"/>
          <w:color w:val="425269"/>
          <w:kern w:val="0"/>
          <w:sz w:val="28"/>
        </w:rPr>
        <w:t>网吧系统</w:t>
      </w:r>
      <w:proofErr w:type="gramStart"/>
      <w:r w:rsidRPr="000B74A0">
        <w:rPr>
          <w:rFonts w:ascii="微软雅黑" w:eastAsia="微软雅黑" w:hAnsi="微软雅黑" w:cs="宋体" w:hint="eastAsia"/>
          <w:color w:val="425269"/>
          <w:kern w:val="0"/>
          <w:sz w:val="28"/>
        </w:rPr>
        <w:t>下载站</w:t>
      </w:r>
      <w:proofErr w:type="gramEnd"/>
      <w:r w:rsidRPr="000B74A0">
        <w:rPr>
          <w:rFonts w:ascii="微软雅黑" w:eastAsia="微软雅黑" w:hAnsi="微软雅黑" w:cs="宋体"/>
          <w:color w:val="8C8C8C"/>
          <w:kern w:val="0"/>
          <w:sz w:val="28"/>
          <w:szCs w:val="28"/>
        </w:rPr>
        <w:fldChar w:fldCharType="end"/>
      </w:r>
      <w:r w:rsidRPr="000B74A0">
        <w:rPr>
          <w:rFonts w:ascii="微软雅黑" w:eastAsia="微软雅黑" w:hAnsi="微软雅黑" w:cs="宋体" w:hint="eastAsia"/>
          <w:color w:val="8C8C8C"/>
          <w:kern w:val="0"/>
          <w:sz w:val="28"/>
        </w:rPr>
        <w:t>2015-07-23 09:13:08</w:t>
      </w:r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0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1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>Visual Studio 2015是一个基本完整的开发工具集，它包括了整个软件生命周期中所需要的大部分工具，如UML工具、代码管控工具、集成开发环境(IDE)等等。所写的目标代码适用于微软支持的所有平台，包括Mic</w:t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fldChar w:fldCharType="begin"/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instrText xml:space="preserve"> HYPERLINK "http://down.lansedongli.com/list/zt4_1.html" \t "_blank" </w:instrText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fldChar w:fldCharType="separate"/>
        </w:r>
        <w:r w:rsidRPr="000B74A0">
          <w:rPr>
            <w:rFonts w:ascii="微软雅黑" w:eastAsia="微软雅黑" w:hAnsi="微软雅黑" w:cs="宋体" w:hint="eastAsia"/>
            <w:color w:val="72ACE3"/>
            <w:kern w:val="0"/>
            <w:sz w:val="34"/>
            <w:u w:val="single"/>
          </w:rPr>
          <w:t>ros</w:t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fldChar w:fldCharType="end"/>
        </w:r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oft Windows、Windows Mobile、Windows CE、.NET Framework、.NET Compact Framework和Microsoft </w:t>
        </w:r>
        <w:proofErr w:type="spellStart"/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>Silverlight</w:t>
        </w:r>
        <w:proofErr w:type="spellEnd"/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 及Windows Phone等。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2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r>
        <w:rPr>
          <w:rFonts w:ascii="微软雅黑" w:eastAsia="微软雅黑" w:hAnsi="微软雅黑" w:cs="宋体"/>
          <w:noProof/>
          <w:color w:val="4C4C4C"/>
          <w:kern w:val="0"/>
          <w:sz w:val="34"/>
          <w:szCs w:val="34"/>
        </w:rPr>
        <w:lastRenderedPageBreak/>
        <w:drawing>
          <wp:inline distT="0" distB="0" distL="0" distR="0">
            <wp:extent cx="7792720" cy="3930650"/>
            <wp:effectExtent l="19050" t="0" r="0" b="0"/>
            <wp:docPr id="1" name="图片 1" descr="http://dl.lansedongli.com/20150723/1437614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lansedongli.com/20150723/143761406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72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3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4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Visual Studio是微软研发的一套开发工具集，是Windows平台应用程序的集成开发环境，是程序开发人员不可或缺的一个工具。Visual Studio 2015正式版于昨天发布，目标代码适用于微软支持的所有平台，包括Microsoft Windows、Windows Mobile、Windows CE、.NET Framework、.NET Compact Framework和Microsoft </w:t>
        </w:r>
        <w:proofErr w:type="spellStart"/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>Silverlight</w:t>
        </w:r>
        <w:proofErr w:type="spellEnd"/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 及Windows Phone。新版本编程效率更高，目最新版为Visual Studio 2015 ，现在提供Visual Studio 2015及有效激活密钥。本文这个版本为简体中文。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5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6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lastRenderedPageBreak/>
          <w:t xml:space="preserve">　Visual Studio Professional 2015简体中文版（专业版）下载地址：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7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8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</w:t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fldChar w:fldCharType="begin"/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instrText xml:space="preserve"> HYPERLINK "http://download.microsoft.com/download/B/8/9/B898E46E-CBAE-4045-A8E2-2D33DD36F3C4/vs2015.pro_chs.iso" \t "_blank" </w:instrText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fldChar w:fldCharType="separate"/>
        </w:r>
        <w:r w:rsidRPr="000B74A0">
          <w:rPr>
            <w:rFonts w:ascii="微软雅黑" w:eastAsia="微软雅黑" w:hAnsi="微软雅黑" w:cs="宋体" w:hint="eastAsia"/>
            <w:color w:val="72ACE3"/>
            <w:kern w:val="0"/>
            <w:sz w:val="34"/>
            <w:u w:val="single"/>
          </w:rPr>
          <w:t>http://download.microsoft.com/download/B/8/9/B898E46E-CBAE-4045-A8E2-2D33DD36F3C4/vs2015.pro_chs.iso</w:t>
        </w:r>
        <w:r w:rsidRPr="000B74A0">
          <w:rPr>
            <w:rFonts w:ascii="微软雅黑" w:eastAsia="微软雅黑" w:hAnsi="微软雅黑" w:cs="宋体"/>
            <w:color w:val="4C4C4C"/>
            <w:kern w:val="0"/>
            <w:sz w:val="34"/>
            <w:szCs w:val="34"/>
          </w:rPr>
          <w:fldChar w:fldCharType="end"/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9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10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SHA1: 629E7154E2695F08A3C692C0B3F6CE19DF6D3A72</w:t>
        </w:r>
      </w:ins>
    </w:p>
    <w:p w:rsidR="000B74A0" w:rsidRPr="000B74A0" w:rsidRDefault="000B74A0" w:rsidP="000B74A0">
      <w:pPr>
        <w:widowControl/>
        <w:shd w:val="clear" w:color="auto" w:fill="F2F2F2"/>
        <w:wordWrap w:val="0"/>
        <w:spacing w:after="322" w:line="645" w:lineRule="atLeast"/>
        <w:ind w:firstLine="480"/>
        <w:jc w:val="left"/>
        <w:rPr>
          <w:ins w:id="11" w:author="Unknown"/>
          <w:rFonts w:ascii="微软雅黑" w:eastAsia="微软雅黑" w:hAnsi="微软雅黑" w:cs="宋体" w:hint="eastAsia"/>
          <w:color w:val="F07C31"/>
          <w:kern w:val="0"/>
          <w:sz w:val="34"/>
          <w:szCs w:val="34"/>
        </w:rPr>
      </w:pPr>
      <w:ins w:id="12" w:author="Unknown">
        <w:r w:rsidRPr="000B74A0">
          <w:rPr>
            <w:rFonts w:ascii="微软雅黑" w:eastAsia="微软雅黑" w:hAnsi="微软雅黑" w:cs="宋体" w:hint="eastAsia"/>
            <w:color w:val="F07C31"/>
            <w:kern w:val="0"/>
            <w:sz w:val="34"/>
            <w:szCs w:val="34"/>
          </w:rPr>
          <w:t xml:space="preserve">　激活密钥：HMGNV-WCYXV-X7G9W-YCX63-B98R2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13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14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Visual Studio Enterprise 2015简体中文版（企业版）下载地址：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15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16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http://download.microsoft.com/download/B/8/F/B8F1470D-2396-4E7A-83F5-AC09154EB925/vs2015.ent_chs.iso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17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18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SHA1: 4FFA1EE3E2D3337D3EDAE550A3583ABE9C426BEF</w:t>
        </w:r>
      </w:ins>
    </w:p>
    <w:p w:rsidR="000B74A0" w:rsidRPr="000B74A0" w:rsidRDefault="000B74A0" w:rsidP="000B74A0">
      <w:pPr>
        <w:widowControl/>
        <w:shd w:val="clear" w:color="auto" w:fill="F2F2F2"/>
        <w:wordWrap w:val="0"/>
        <w:spacing w:after="322" w:line="645" w:lineRule="atLeast"/>
        <w:ind w:firstLine="480"/>
        <w:jc w:val="left"/>
        <w:rPr>
          <w:ins w:id="19" w:author="Unknown"/>
          <w:rFonts w:ascii="微软雅黑" w:eastAsia="微软雅黑" w:hAnsi="微软雅黑" w:cs="宋体" w:hint="eastAsia"/>
          <w:color w:val="F07C31"/>
          <w:kern w:val="0"/>
          <w:sz w:val="34"/>
          <w:szCs w:val="34"/>
        </w:rPr>
      </w:pPr>
      <w:ins w:id="20" w:author="Unknown">
        <w:r w:rsidRPr="000B74A0">
          <w:rPr>
            <w:rFonts w:ascii="微软雅黑" w:eastAsia="微软雅黑" w:hAnsi="微软雅黑" w:cs="宋体" w:hint="eastAsia"/>
            <w:color w:val="F07C31"/>
            <w:kern w:val="0"/>
            <w:sz w:val="34"/>
            <w:szCs w:val="34"/>
          </w:rPr>
          <w:t>激活密钥：HM6NR-QXX7C-DFW2Y-8B82K-WTYJV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21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22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lastRenderedPageBreak/>
          <w:t>支持的操作系统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23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24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7 Service Pack 1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25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26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8.1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27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28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8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29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30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Server 2008 R2 SP1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31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32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Server 2012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33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34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Server 2012 R2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35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36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10 Technical Preview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37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38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硬件要求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39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40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1.6 GHz 或更快的处理器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41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42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1 GB RAM（如果在虚拟机上运行，则为 1.5 GB）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43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44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4 GB 可用硬盘空间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45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46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5400 RPM 硬盘驱动器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47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48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lastRenderedPageBreak/>
          <w:t xml:space="preserve">　　与 DirectX 9 兼容的视频卡，其显示分辨率为 1024 x 768 或更高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49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50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其他要求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51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52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对于 Windows 应用商店和 Windows 通用应用的开发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53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54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8.1 和 Windows Phone 8.1 以及开发需要 Windows 8.1 更新或更高版本。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55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56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Windows Phone 8.0 开发需要 Windows 8.1 更新 (x64) 或更高版本。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57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58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对于 Windows 仿真器，需要 Windows 8.1 (x64) Professional Edition 或更高版本，以及支持客户端 Hyper-V 和二级地址转换 (SLAT) 的处理器</w:t>
        </w:r>
      </w:ins>
    </w:p>
    <w:p w:rsidR="000B74A0" w:rsidRPr="000B74A0" w:rsidRDefault="000B74A0" w:rsidP="000B74A0">
      <w:pPr>
        <w:widowControl/>
        <w:wordWrap w:val="0"/>
        <w:spacing w:after="322" w:line="645" w:lineRule="atLeast"/>
        <w:ind w:firstLine="480"/>
        <w:jc w:val="left"/>
        <w:rPr>
          <w:ins w:id="59" w:author="Unknown"/>
          <w:rFonts w:ascii="微软雅黑" w:eastAsia="微软雅黑" w:hAnsi="微软雅黑" w:cs="宋体" w:hint="eastAsia"/>
          <w:color w:val="4C4C4C"/>
          <w:kern w:val="0"/>
          <w:sz w:val="34"/>
          <w:szCs w:val="34"/>
        </w:rPr>
      </w:pPr>
      <w:ins w:id="60" w:author="Unknown">
        <w:r w:rsidRPr="000B74A0">
          <w:rPr>
            <w:rFonts w:ascii="微软雅黑" w:eastAsia="微软雅黑" w:hAnsi="微软雅黑" w:cs="宋体" w:hint="eastAsia"/>
            <w:color w:val="4C4C4C"/>
            <w:kern w:val="0"/>
            <w:sz w:val="34"/>
            <w:szCs w:val="34"/>
          </w:rPr>
          <w:t xml:space="preserve">　　注： Visual Studio 2015 RC 在创建面向 Windows 10 的 Windows 通用应用和桌面软件的生产环境中不受支持。</w:t>
        </w:r>
      </w:ins>
    </w:p>
    <w:p w:rsidR="000C65D2" w:rsidRPr="000B74A0" w:rsidRDefault="000C65D2">
      <w:pPr>
        <w:rPr>
          <w:rFonts w:hint="eastAsia"/>
        </w:rPr>
      </w:pPr>
    </w:p>
    <w:sectPr w:rsidR="000C65D2" w:rsidRPr="000B74A0" w:rsidSect="000C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74A0"/>
    <w:rsid w:val="000B74A0"/>
    <w:rsid w:val="000C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5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4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4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B74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0B74A0"/>
  </w:style>
  <w:style w:type="character" w:customStyle="1" w:styleId="pv">
    <w:name w:val="pv"/>
    <w:basedOn w:val="a0"/>
    <w:rsid w:val="000B74A0"/>
  </w:style>
  <w:style w:type="character" w:styleId="a4">
    <w:name w:val="Hyperlink"/>
    <w:basedOn w:val="a0"/>
    <w:uiPriority w:val="99"/>
    <w:semiHidden/>
    <w:unhideWhenUsed/>
    <w:rsid w:val="000B74A0"/>
    <w:rPr>
      <w:color w:val="0000FF"/>
      <w:u w:val="single"/>
    </w:rPr>
  </w:style>
  <w:style w:type="character" w:customStyle="1" w:styleId="s2">
    <w:name w:val="s2"/>
    <w:basedOn w:val="a0"/>
    <w:rsid w:val="000B74A0"/>
  </w:style>
  <w:style w:type="paragraph" w:styleId="a5">
    <w:name w:val="Balloon Text"/>
    <w:basedOn w:val="a"/>
    <w:link w:val="Char"/>
    <w:uiPriority w:val="99"/>
    <w:semiHidden/>
    <w:unhideWhenUsed/>
    <w:rsid w:val="000B74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74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2" w:color="F0F0F0"/>
            <w:right w:val="none" w:sz="0" w:space="0" w:color="auto"/>
          </w:divBdr>
        </w:div>
        <w:div w:id="1145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086">
              <w:blockQuote w:val="1"/>
              <w:marLeft w:val="0"/>
              <w:marRight w:val="0"/>
              <w:marTop w:val="0"/>
              <w:marBottom w:val="0"/>
              <w:divBdr>
                <w:top w:val="single" w:sz="8" w:space="16" w:color="E5E5E5"/>
                <w:left w:val="single" w:sz="8" w:space="16" w:color="E5E5E5"/>
                <w:bottom w:val="single" w:sz="8" w:space="16" w:color="E5E5E5"/>
                <w:right w:val="single" w:sz="8" w:space="16" w:color="E5E5E5"/>
              </w:divBdr>
            </w:div>
            <w:div w:id="638652899">
              <w:blockQuote w:val="1"/>
              <w:marLeft w:val="0"/>
              <w:marRight w:val="0"/>
              <w:marTop w:val="0"/>
              <w:marBottom w:val="0"/>
              <w:divBdr>
                <w:top w:val="single" w:sz="8" w:space="16" w:color="E5E5E5"/>
                <w:left w:val="single" w:sz="8" w:space="16" w:color="E5E5E5"/>
                <w:bottom w:val="single" w:sz="8" w:space="16" w:color="E5E5E5"/>
                <w:right w:val="single" w:sz="8" w:space="16" w:color="E5E5E5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2016-06-04T05:16:00Z</dcterms:created>
  <dcterms:modified xsi:type="dcterms:W3CDTF">2016-06-04T05:18:00Z</dcterms:modified>
</cp:coreProperties>
</file>